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367243"/>
        <w:docPartObj>
          <w:docPartGallery w:val="Cover Pages"/>
          <w:docPartUnique/>
        </w:docPartObj>
      </w:sdtPr>
      <w:sdtEndPr>
        <w:rPr>
          <w:rFonts w:ascii="Arial" w:eastAsia="Times New Roman" w:hAnsi="Arial"/>
          <w:color w:val="333333" w:themeColor="text1"/>
        </w:rPr>
      </w:sdtEndPr>
      <w:sdtContent>
        <w:p w14:paraId="0895CCA8" w14:textId="1771B2BE" w:rsidR="00623E20" w:rsidRPr="00987437" w:rsidRDefault="005C610F">
          <w:pPr>
            <w:rPr>
              <w:rFonts w:ascii="Arial" w:hAnsi="Arial"/>
            </w:rPr>
          </w:pPr>
          <w:r>
            <w:rPr>
              <w:noProof/>
              <w:lang w:eastAsia="en-US"/>
            </w:rPr>
            <mc:AlternateContent>
              <mc:Choice Requires="wpg">
                <w:drawing>
                  <wp:anchor distT="0" distB="0" distL="114300" distR="114300" simplePos="0" relativeHeight="251658239" behindDoc="0" locked="0" layoutInCell="1" allowOverlap="1" wp14:anchorId="5DC51A88" wp14:editId="7D6CDD8C">
                    <wp:simplePos x="0" y="0"/>
                    <wp:positionH relativeFrom="page">
                      <wp:posOffset>4667968</wp:posOffset>
                    </wp:positionH>
                    <wp:positionV relativeFrom="page">
                      <wp:posOffset>15958</wp:posOffset>
                    </wp:positionV>
                    <wp:extent cx="3169272"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69272" cy="10058400"/>
                              <a:chOff x="0" y="0"/>
                              <a:chExt cx="3169316" cy="10058400"/>
                            </a:xfrm>
                          </wpg:grpSpPr>
                          <wps:wsp>
                            <wps:cNvPr id="459" name="Rectangle 459" descr="Light vertical"/>
                            <wps:cNvSpPr>
                              <a:spLocks noChangeArrowheads="1"/>
                            </wps:cNvSpPr>
                            <wps:spPr bwMode="auto">
                              <a:xfrm>
                                <a:off x="0" y="0"/>
                                <a:ext cx="138545" cy="10058400"/>
                              </a:xfrm>
                              <a:prstGeom prst="rect">
                                <a:avLst/>
                              </a:prstGeom>
                              <a:solidFill>
                                <a:schemeClr val="bg2"/>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FF2E64" w14:textId="77777777" w:rsidR="006B1DA7" w:rsidRPr="00716EF6" w:rsidRDefault="006B1DA7" w:rsidP="00716EF6">
                                  <w:pPr>
                                    <w:pStyle w:val="NoSpacing"/>
                                    <w:rPr>
                                      <w:rFonts w:ascii="Franklin Gothic Book" w:hAnsi="Franklin Gothic Book"/>
                                      <w:b/>
                                      <w:bCs/>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79801" y="6294300"/>
                                <a:ext cx="3089515" cy="264460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827600C" w14:textId="77777777"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w:t>
                                  </w:r>
                                  <w:proofErr w:type="spellStart"/>
                                  <w:r w:rsidRPr="005B3728">
                                    <w:rPr>
                                      <w:rFonts w:ascii="Franklin Gothic Book" w:hAnsi="Franklin Gothic Book"/>
                                      <w:color w:val="FFFFFF" w:themeColor="background1"/>
                                    </w:rPr>
                                    <w:t>Ipsos</w:t>
                                  </w:r>
                                  <w:proofErr w:type="spellEnd"/>
                                  <w:r w:rsidRPr="005B3728">
                                    <w:rPr>
                                      <w:rFonts w:ascii="Franklin Gothic Book" w:hAnsi="Franklin Gothic Book"/>
                                      <w:color w:val="FFFFFF" w:themeColor="background1"/>
                                    </w:rPr>
                                    <w:t xml:space="preserve"> Public Affairs in the U.S. </w:t>
                                  </w:r>
                                </w:p>
                                <w:p w14:paraId="1373E6DF" w14:textId="77777777" w:rsidR="006B1DA7" w:rsidRPr="005B3728" w:rsidRDefault="006B1DA7" w:rsidP="005B3728">
                                  <w:pPr>
                                    <w:pStyle w:val="NoSpacing"/>
                                    <w:spacing w:line="360" w:lineRule="auto"/>
                                    <w:jc w:val="right"/>
                                    <w:rPr>
                                      <w:rFonts w:ascii="Franklin Gothic Book" w:hAnsi="Franklin Gothic Book"/>
                                      <w:color w:val="FFFFFF" w:themeColor="background1"/>
                                    </w:rPr>
                                  </w:pPr>
                                </w:p>
                                <w:p w14:paraId="606CA1FF" w14:textId="4C2D5AFA"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6B1DA7" w:rsidRPr="005B3728" w:rsidRDefault="006B1DA7" w:rsidP="005B3728">
                                  <w:pPr>
                                    <w:pStyle w:val="NoSpacing"/>
                                    <w:spacing w:line="360" w:lineRule="auto"/>
                                    <w:jc w:val="right"/>
                                    <w:rPr>
                                      <w:rFonts w:ascii="Franklin Gothic Book" w:hAnsi="Franklin Gothic Book"/>
                                      <w:color w:val="FFFFFF" w:themeColor="background1"/>
                                    </w:rPr>
                                  </w:pPr>
                                </w:p>
                                <w:p w14:paraId="1FEED082" w14:textId="06114C00"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Juan Manuel </w:t>
                                  </w:r>
                                  <w:proofErr w:type="spellStart"/>
                                  <w:r w:rsidRPr="005B3728">
                                    <w:rPr>
                                      <w:rFonts w:ascii="Franklin Gothic Book" w:hAnsi="Franklin Gothic Book"/>
                                      <w:color w:val="FFFFFF" w:themeColor="background1"/>
                                    </w:rPr>
                                    <w:t>Puyana</w:t>
                                  </w:r>
                                  <w:proofErr w:type="spellEnd"/>
                                </w:p>
                                <w:p w14:paraId="59BCCEE2" w14:textId="1F51F745"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6B1DA7" w:rsidRPr="005B3728" w:rsidRDefault="006B1DA7" w:rsidP="005B3728">
                                  <w:pPr>
                                    <w:pStyle w:val="NoSpacing"/>
                                    <w:spacing w:line="360" w:lineRule="auto"/>
                                    <w:jc w:val="right"/>
                                    <w:rPr>
                                      <w:rFonts w:ascii="Franklin Gothic Book" w:hAnsi="Franklin Gothic Book"/>
                                      <w:color w:val="FFFFFF" w:themeColor="background1"/>
                                    </w:rPr>
                                  </w:pPr>
                                  <w:proofErr w:type="spellStart"/>
                                  <w:r w:rsidRPr="005B3728">
                                    <w:rPr>
                                      <w:rFonts w:ascii="Franklin Gothic Book" w:hAnsi="Franklin Gothic Book"/>
                                      <w:color w:val="FFFFFF" w:themeColor="background1"/>
                                    </w:rPr>
                                    <w:t>Xiaozhi</w:t>
                                  </w:r>
                                  <w:proofErr w:type="spellEnd"/>
                                  <w:r w:rsidRPr="005B3728">
                                    <w:rPr>
                                      <w:rFonts w:ascii="Franklin Gothic Book" w:hAnsi="Franklin Gothic Book"/>
                                      <w:color w:val="FFFFFF" w:themeColor="background1"/>
                                    </w:rPr>
                                    <w:t xml:space="preserve"> Wang</w:t>
                                  </w:r>
                                </w:p>
                                <w:p w14:paraId="2687E7DC" w14:textId="65412C2E" w:rsidR="006B1DA7" w:rsidRPr="005B3728" w:rsidRDefault="006B1DA7"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6B1DA7" w:rsidRDefault="006B1DA7"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EB03417" w14:textId="77777777" w:rsidR="006B1DA7" w:rsidRDefault="006B1DA7">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xmlns:w15="http://schemas.microsoft.com/office/word/2012/wordml">
                <w:pict>
                  <v:group w14:anchorId="5DC51A88" id="Group 453" o:spid="_x0000_s1026" style="position:absolute;margin-left:367.55pt;margin-top:1.25pt;width:249.55pt;height:11in;z-index:251658239;mso-height-percent:1000;mso-position-horizontal-relative:page;mso-position-vertical-relative:page;mso-height-percent:1000" coordsize="3169316,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hiwJxAAA&#10;ANwAAAAPAAAAZHJzL2Rvd25yZXYueG1sRI9Pi8IwFMTvgt8hPMGbppVV1q5RdhcEPXhQ1/X6aF7/&#10;YPNSm6j12xtB8DjMzG+Y2aI1lbhS40rLCuJhBII4tbrkXMHffjn4BOE8ssbKMim4k4PFvNuZYaLt&#10;jbd03flcBAi7BBUU3teJlC4tyKAb2po4eJltDPogm1zqBm8Bbio5iqKJNFhyWCiwpt+C0tPuYhQc&#10;6/+STsfzz9pOsyrODofNfhkr1e+1318gPLX+HX61V1rBx3gK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sCcQAAADcAAAADwAAAAAAAAAAAAAAAACXAgAAZHJzL2Rv&#10;d25yZXYueG1sUEsFBgAAAAAEAAQA9QAAAIgDAAAAAA==&#10;" fillcolor="#c4d8e2 [3214]" stroked="f" strokecolor="white" strokeweight="1pt">
                      <v:shadow color="#d8d8d8" opacity="1" mv:blur="0" offset="3pt,3pt"/>
                    </v:rect>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HVUwgAA&#10;ANwAAAAPAAAAZHJzL2Rvd25yZXYueG1sRE/PS8MwFL4P/B/CE7yMLZlI1dpsbIIg3tYJ7vhsXpti&#10;81KSuFX/enMQdvz4flebyQ3iRCH2njWslgoEceNNz52G98PL4gFETMgGB8+k4YcibNZXswpL48+8&#10;p1OdOpFDOJaowaY0llLGxpLDuPQjceZaHxymDEMnTcBzDneDvFWqkA57zg0WR3q21HzV307DW/2x&#10;3e8+6V4Fu2p3jwWp4+9c65vrafsEItGULuJ/96vRcFfk+flMPg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3QdVTCAAAA3AAAAA8AAAAAAAAAAAAAAAAAlwIAAGRycy9kb3du&#10;cmV2LnhtbFBLBQYAAAAABAAEAPUAAACGAwAAAAA=&#10;" fillcolor="#369 [3215]" stroked="f" strokecolor="#d8d8d8"/>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0CFF2E64" w14:textId="77777777" w:rsidR="00FD7DB6" w:rsidRPr="00716EF6" w:rsidRDefault="00FD7DB6" w:rsidP="00716EF6">
                            <w:pPr>
                              <w:pStyle w:val="NoSpacing"/>
                              <w:rPr>
                                <w:rFonts w:ascii="Franklin Gothic Book" w:hAnsi="Franklin Gothic Book"/>
                                <w:b/>
                                <w:bCs/>
                                <w:color w:val="FFFFFF" w:themeColor="background1"/>
                                <w:sz w:val="72"/>
                                <w:szCs w:val="72"/>
                              </w:rPr>
                            </w:pPr>
                          </w:p>
                        </w:txbxContent>
                      </v:textbox>
                    </v:rect>
                    <v:rect id="Rectangle 9" o:spid="_x0000_s1030" style="position:absolute;left:79801;top:6294300;width:3089515;height:264460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3827600C"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Project Director:</w:t>
                            </w:r>
                            <w:r w:rsidRPr="005B3728">
                              <w:rPr>
                                <w:rFonts w:ascii="Franklin Gothic Book" w:hAnsi="Franklin Gothic Book"/>
                                <w:color w:val="FFFFFF" w:themeColor="background1"/>
                              </w:rPr>
                              <w:t xml:space="preserve">  Clifford Young</w:t>
                            </w:r>
                          </w:p>
                          <w:p w14:paraId="12DA6061" w14:textId="34038E94"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 xml:space="preserve">President of Ipsos Public Affairs in the U.S. </w:t>
                            </w:r>
                          </w:p>
                          <w:p w14:paraId="1373E6DF"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p>
                          <w:p w14:paraId="606CA1FF" w14:textId="4C2D5AFA"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Supervisor:</w:t>
                            </w:r>
                            <w:r w:rsidRPr="005B3728">
                              <w:rPr>
                                <w:rFonts w:ascii="Franklin Gothic Book" w:hAnsi="Franklin Gothic Book"/>
                                <w:color w:val="FFFFFF" w:themeColor="background1"/>
                              </w:rPr>
                              <w:t xml:space="preserve"> Prof. Sharon O’Halloran</w:t>
                            </w:r>
                          </w:p>
                          <w:p w14:paraId="27A99543"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p>
                          <w:p w14:paraId="1FEED082" w14:textId="06114C00"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b/>
                                <w:bCs/>
                                <w:color w:val="FFFFFF" w:themeColor="background1"/>
                              </w:rPr>
                              <w:t>Team Members:</w:t>
                            </w:r>
                            <w:r>
                              <w:rPr>
                                <w:rFonts w:ascii="Franklin Gothic Book" w:hAnsi="Franklin Gothic Book"/>
                                <w:color w:val="FFFFFF" w:themeColor="background1"/>
                              </w:rPr>
                              <w:t xml:space="preserve"> </w:t>
                            </w:r>
                            <w:r w:rsidRPr="005B3728">
                              <w:rPr>
                                <w:rFonts w:ascii="Franklin Gothic Book" w:hAnsi="Franklin Gothic Book"/>
                                <w:color w:val="FFFFFF" w:themeColor="background1"/>
                              </w:rPr>
                              <w:t>Matthew Kane McMahon</w:t>
                            </w:r>
                          </w:p>
                          <w:p w14:paraId="73E90526" w14:textId="77777777"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Juan Manuel Puyana</w:t>
                            </w:r>
                          </w:p>
                          <w:p w14:paraId="59BCCEE2" w14:textId="1F51F745"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Adam Christopher Stoddard</w:t>
                            </w:r>
                          </w:p>
                          <w:p w14:paraId="563DE39E" w14:textId="46D6BBF0"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Xiaozhi Wang</w:t>
                            </w:r>
                          </w:p>
                          <w:p w14:paraId="2687E7DC" w14:textId="65412C2E" w:rsidR="00FD7DB6" w:rsidRPr="005B3728" w:rsidRDefault="00FD7DB6" w:rsidP="005B3728">
                            <w:pPr>
                              <w:pStyle w:val="NoSpacing"/>
                              <w:spacing w:line="360" w:lineRule="auto"/>
                              <w:jc w:val="right"/>
                              <w:rPr>
                                <w:rFonts w:ascii="Franklin Gothic Book" w:hAnsi="Franklin Gothic Book"/>
                                <w:color w:val="FFFFFF" w:themeColor="background1"/>
                              </w:rPr>
                            </w:pPr>
                            <w:r w:rsidRPr="005B3728">
                              <w:rPr>
                                <w:rFonts w:ascii="Franklin Gothic Book" w:hAnsi="Franklin Gothic Book"/>
                                <w:color w:val="FFFFFF" w:themeColor="background1"/>
                              </w:rPr>
                              <w:t>Na Wei</w:t>
                            </w:r>
                          </w:p>
                          <w:p w14:paraId="1048D12E" w14:textId="77777777" w:rsidR="00FD7DB6" w:rsidRDefault="00FD7DB6" w:rsidP="005C610F">
                            <w:pPr>
                              <w:pStyle w:val="NoSpacing"/>
                              <w:spacing w:line="360" w:lineRule="auto"/>
                              <w:rPr>
                                <w:color w:val="FFFFFF" w:themeColor="background1"/>
                              </w:rPr>
                            </w:pPr>
                          </w:p>
                          <w:sdt>
                            <w:sdtPr>
                              <w:rPr>
                                <w:color w:val="FFFFFF" w:themeColor="background1"/>
                              </w:rPr>
                              <w:alias w:val="Date"/>
                              <w:id w:val="-30176904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EB03417" w14:textId="77777777" w:rsidR="00FD7DB6" w:rsidRDefault="00FD7DB6">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en-US"/>
            </w:rPr>
            <w:drawing>
              <wp:anchor distT="0" distB="0" distL="114300" distR="114300" simplePos="0" relativeHeight="251668480" behindDoc="0" locked="0" layoutInCell="1" allowOverlap="1" wp14:anchorId="299B44B8" wp14:editId="66BDC2D5">
                <wp:simplePos x="0" y="0"/>
                <wp:positionH relativeFrom="column">
                  <wp:posOffset>5834380</wp:posOffset>
                </wp:positionH>
                <wp:positionV relativeFrom="paragraph">
                  <wp:posOffset>-698583</wp:posOffset>
                </wp:positionV>
                <wp:extent cx="891540" cy="897890"/>
                <wp:effectExtent l="0" t="0" r="3810" b="0"/>
                <wp:wrapNone/>
                <wp:docPr id="12" name="Picture 12" descr="https://upload.wikimedia.org/wikipedia/en/3/35/Si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3/35/Sip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154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0528" behindDoc="1" locked="0" layoutInCell="1" allowOverlap="1" wp14:anchorId="54969DAD" wp14:editId="7FE2E82E">
                <wp:simplePos x="0" y="0"/>
                <wp:positionH relativeFrom="margin">
                  <wp:posOffset>-763325</wp:posOffset>
                </wp:positionH>
                <wp:positionV relativeFrom="margin">
                  <wp:posOffset>-699936</wp:posOffset>
                </wp:positionV>
                <wp:extent cx="1024255" cy="94615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4255" cy="946150"/>
                        </a:xfrm>
                        <a:prstGeom prst="rect">
                          <a:avLst/>
                        </a:prstGeom>
                        <a:noFill/>
                      </pic:spPr>
                    </pic:pic>
                  </a:graphicData>
                </a:graphic>
                <wp14:sizeRelH relativeFrom="margin">
                  <wp14:pctWidth>0</wp14:pctWidth>
                </wp14:sizeRelH>
                <wp14:sizeRelV relativeFrom="margin">
                  <wp14:pctHeight>0</wp14:pctHeight>
                </wp14:sizeRelV>
              </wp:anchor>
            </w:drawing>
          </w:r>
        </w:p>
        <w:p w14:paraId="75D8F589" w14:textId="7D9A90B2" w:rsidR="00623E20" w:rsidRPr="00987437" w:rsidRDefault="005C610F">
          <w:pPr>
            <w:spacing w:after="160" w:line="259" w:lineRule="auto"/>
            <w:rPr>
              <w:rFonts w:ascii="Arial" w:hAnsi="Arial"/>
              <w:noProof/>
            </w:rPr>
          </w:pPr>
          <w:r w:rsidRPr="00987437">
            <w:rPr>
              <w:rFonts w:ascii="Arial" w:hAnsi="Arial"/>
              <w:noProof/>
              <w:lang w:eastAsia="en-US"/>
            </w:rPr>
            <mc:AlternateContent>
              <mc:Choice Requires="wps">
                <w:drawing>
                  <wp:anchor distT="45720" distB="45720" distL="114300" distR="114300" simplePos="0" relativeHeight="251666432" behindDoc="0" locked="0" layoutInCell="1" allowOverlap="1" wp14:anchorId="33F0A5FC" wp14:editId="1FCA588C">
                    <wp:simplePos x="0" y="0"/>
                    <wp:positionH relativeFrom="column">
                      <wp:posOffset>3893820</wp:posOffset>
                    </wp:positionH>
                    <wp:positionV relativeFrom="paragraph">
                      <wp:posOffset>28630</wp:posOffset>
                    </wp:positionV>
                    <wp:extent cx="296418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46380"/>
                            </a:xfrm>
                            <a:prstGeom prst="rect">
                              <a:avLst/>
                            </a:prstGeom>
                            <a:noFill/>
                            <a:ln w="9525">
                              <a:noFill/>
                              <a:miter lim="800000"/>
                              <a:headEnd/>
                              <a:tailEnd/>
                            </a:ln>
                          </wps:spPr>
                          <wps:txbx>
                            <w:txbxContent>
                              <w:p w14:paraId="30034148" w14:textId="77777777" w:rsidR="006B1DA7" w:rsidRPr="00987437" w:rsidRDefault="006B1DA7">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F0A5FC" id="_x0000_t202" coordsize="21600,21600" o:spt="202" path="m0,0l0,21600,21600,21600,21600,0xe">
                    <v:stroke joinstyle="miter"/>
                    <v:path gradientshapeok="t" o:connecttype="rect"/>
                  </v:shapetype>
                  <v:shape id="Text Box 2" o:spid="_x0000_s1031" type="#_x0000_t202" style="position:absolute;margin-left:306.6pt;margin-top:2.25pt;width:233.4pt;height:19.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" filled="f" stroked="f">
                    <v:textbox>
                      <w:txbxContent>
                        <w:p w14:paraId="30034148" w14:textId="77777777" w:rsidR="00FD7DB6" w:rsidRPr="00987437" w:rsidRDefault="00FD7DB6">
                          <w:pPr>
                            <w:rPr>
                              <w:rFonts w:ascii="Arial" w:hAnsi="Arial"/>
                              <w:color w:val="FFFFFF" w:themeColor="background1"/>
                              <w:sz w:val="21"/>
                              <w:szCs w:val="21"/>
                            </w:rPr>
                          </w:pPr>
                          <w:r w:rsidRPr="00C13227">
                            <w:rPr>
                              <w:rFonts w:ascii="Franklin Gothic Book" w:hAnsi="Franklin Gothic Book"/>
                              <w:b/>
                              <w:bCs/>
                              <w:color w:val="FFFFFF" w:themeColor="background1"/>
                            </w:rPr>
                            <w:t>Col</w:t>
                          </w:r>
                          <w:r>
                            <w:rPr>
                              <w:rFonts w:ascii="Franklin Gothic Book" w:hAnsi="Franklin Gothic Book"/>
                              <w:b/>
                              <w:bCs/>
                              <w:color w:val="FFFFFF" w:themeColor="background1"/>
                            </w:rPr>
                            <w:t>umbia University SIPA Capstone P</w:t>
                          </w:r>
                          <w:r w:rsidRPr="00C13227">
                            <w:rPr>
                              <w:rFonts w:ascii="Franklin Gothic Book" w:hAnsi="Franklin Gothic Book"/>
                              <w:b/>
                              <w:bCs/>
                              <w:color w:val="FFFFFF" w:themeColor="background1"/>
                            </w:rPr>
                            <w:t>roject</w:t>
                          </w:r>
                        </w:p>
                      </w:txbxContent>
                    </v:textbox>
                    <w10:wrap type="square"/>
                  </v:shape>
                </w:pict>
              </mc:Fallback>
            </mc:AlternateContent>
          </w:r>
        </w:p>
        <w:p w14:paraId="1F5084EE" w14:textId="22F2D30A" w:rsidR="00623E20" w:rsidRPr="00987437" w:rsidRDefault="00A20A51">
          <w:pPr>
            <w:spacing w:after="160" w:line="259" w:lineRule="auto"/>
            <w:rPr>
              <w:rFonts w:ascii="Arial" w:eastAsia="Times New Roman" w:hAnsi="Arial"/>
              <w:color w:val="333333" w:themeColor="text1"/>
            </w:rPr>
          </w:pPr>
          <w:r w:rsidRPr="00987437">
            <w:rPr>
              <w:rFonts w:ascii="Arial" w:hAnsi="Arial"/>
              <w:noProof/>
              <w:lang w:eastAsia="en-US"/>
            </w:rPr>
            <mc:AlternateContent>
              <mc:Choice Requires="wps">
                <w:drawing>
                  <wp:anchor distT="0" distB="0" distL="114300" distR="114300" simplePos="0" relativeHeight="251664384" behindDoc="0" locked="0" layoutInCell="0" allowOverlap="1" wp14:anchorId="0867AD7E" wp14:editId="262457A7">
                    <wp:simplePos x="0" y="0"/>
                    <wp:positionH relativeFrom="page">
                      <wp:posOffset>-23853</wp:posOffset>
                    </wp:positionH>
                    <wp:positionV relativeFrom="page">
                      <wp:posOffset>2512612</wp:posOffset>
                    </wp:positionV>
                    <wp:extent cx="6583680" cy="898498"/>
                    <wp:effectExtent l="0" t="0" r="26670"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898498"/>
                            </a:xfrm>
                            <a:prstGeom prst="rect">
                              <a:avLst/>
                            </a:prstGeom>
                            <a:solidFill>
                              <a:schemeClr val="accent6"/>
                            </a:solidFill>
                            <a:ln w="19050">
                              <a:solidFill>
                                <a:schemeClr val="accent2"/>
                              </a:solidFill>
                              <a:miter lim="800000"/>
                              <a:headEnd/>
                              <a:tailEnd/>
                            </a:ln>
                          </wps:spPr>
                          <wps:txbx>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Content>
                                  <w:p w14:paraId="780FDC39" w14:textId="77777777" w:rsidR="006B1DA7" w:rsidRPr="00A20A51" w:rsidRDefault="006B1DA7"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 xml:space="preserve">Analyzing the Effectiveness and Accuracy of </w:t>
                                    </w:r>
                                    <w:proofErr w:type="spellStart"/>
                                    <w:r w:rsidRPr="00A20A51">
                                      <w:rPr>
                                        <w:rFonts w:ascii="Franklin Gothic Book" w:hAnsi="Franklin Gothic Book"/>
                                        <w:b/>
                                        <w:bCs/>
                                        <w:color w:val="FFFFFF" w:themeColor="background1"/>
                                        <w:sz w:val="50"/>
                                        <w:szCs w:val="50"/>
                                      </w:rPr>
                                      <w:t>Ipsos</w:t>
                                    </w:r>
                                    <w:proofErr w:type="spellEnd"/>
                                    <w:r w:rsidRPr="00A20A51">
                                      <w:rPr>
                                        <w:rFonts w:ascii="Franklin Gothic Book" w:hAnsi="Franklin Gothic Book"/>
                                        <w:b/>
                                        <w:bCs/>
                                        <w:color w:val="FFFFFF" w:themeColor="background1"/>
                                        <w:sz w:val="50"/>
                                        <w:szCs w:val="50"/>
                                      </w:rPr>
                                      <w:t xml:space="preserve"> Forecasting Models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67AD7E" id="Rectangle 16" o:spid="_x0000_s1032" style="position:absolute;margin-left:-1.9pt;margin-top:197.85pt;width:518.4pt;height:7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" o:allowincell="f" fillcolor="#992524 [3209]" strokecolor="#992524 [3205]" strokeweight="1.5pt">
                    <v:textbox inset="14.4pt,,14.4pt">
                      <w:txbxContent>
                        <w:sdt>
                          <w:sdtPr>
                            <w:rPr>
                              <w:rFonts w:ascii="Franklin Gothic Book" w:hAnsi="Franklin Gothic Book"/>
                              <w:b/>
                              <w:bCs/>
                              <w:color w:val="FFFFFF" w:themeColor="background1"/>
                              <w:sz w:val="50"/>
                              <w:szCs w:val="50"/>
                            </w:rPr>
                            <w:alias w:val="Title"/>
                            <w:id w:val="827331526"/>
                            <w:dataBinding w:prefixMappings="xmlns:ns0='http://schemas.openxmlformats.org/package/2006/metadata/core-properties' xmlns:ns1='http://purl.org/dc/elements/1.1/'" w:xpath="/ns0:coreProperties[1]/ns1:title[1]" w:storeItemID="{6C3C8BC8-F283-45AE-878A-BAB7291924A1}"/>
                            <w:text/>
                          </w:sdtPr>
                          <w:sdtContent>
                            <w:p w14:paraId="780FDC39" w14:textId="77777777" w:rsidR="00FD7DB6" w:rsidRPr="00A20A51" w:rsidRDefault="00FD7DB6" w:rsidP="00C4459A">
                              <w:pPr>
                                <w:pStyle w:val="NoSpacing"/>
                                <w:jc w:val="right"/>
                                <w:rPr>
                                  <w:rFonts w:ascii="Franklin Gothic Book" w:hAnsi="Franklin Gothic Book"/>
                                  <w:b/>
                                  <w:bCs/>
                                  <w:color w:val="FFFFFF" w:themeColor="background1"/>
                                  <w:sz w:val="56"/>
                                  <w:szCs w:val="56"/>
                                </w:rPr>
                              </w:pPr>
                              <w:r>
                                <w:rPr>
                                  <w:rFonts w:ascii="Franklin Gothic Book" w:hAnsi="Franklin Gothic Book"/>
                                  <w:b/>
                                  <w:bCs/>
                                  <w:color w:val="FFFFFF" w:themeColor="background1"/>
                                  <w:sz w:val="50"/>
                                  <w:szCs w:val="50"/>
                                </w:rPr>
                                <w:t xml:space="preserve">Election Data: </w:t>
                              </w:r>
                              <w:r w:rsidRPr="00A20A51">
                                <w:rPr>
                                  <w:rFonts w:ascii="Franklin Gothic Book" w:hAnsi="Franklin Gothic Book"/>
                                  <w:b/>
                                  <w:bCs/>
                                  <w:color w:val="FFFFFF" w:themeColor="background1"/>
                                  <w:sz w:val="50"/>
                                  <w:szCs w:val="50"/>
                                </w:rPr>
                                <w:t>Analyzing the Effectiveness and Accuracy of Ipsos Forecasting Models</w:t>
                              </w:r>
                            </w:p>
                          </w:sdtContent>
                        </w:sdt>
                      </w:txbxContent>
                    </v:textbox>
                    <w10:wrap anchorx="page" anchory="page"/>
                  </v:rect>
                </w:pict>
              </mc:Fallback>
            </mc:AlternateContent>
          </w:r>
          <w:r w:rsidR="00623E20" w:rsidRPr="00987437">
            <w:rPr>
              <w:rFonts w:ascii="Arial" w:hAnsi="Arial"/>
              <w:noProof/>
              <w:lang w:eastAsia="en-US"/>
            </w:rPr>
            <w:drawing>
              <wp:anchor distT="0" distB="0" distL="114300" distR="114300" simplePos="0" relativeHeight="251663360" behindDoc="0" locked="0" layoutInCell="0" allowOverlap="1" wp14:anchorId="6D9AC3A7" wp14:editId="6550DF4B">
                <wp:simplePos x="0" y="0"/>
                <wp:positionH relativeFrom="page">
                  <wp:posOffset>150125</wp:posOffset>
                </wp:positionH>
                <wp:positionV relativeFrom="page">
                  <wp:posOffset>5459104</wp:posOffset>
                </wp:positionV>
                <wp:extent cx="4517937" cy="3370723"/>
                <wp:effectExtent l="0" t="0" r="0" b="12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2">
                          <a:extLst>
                            <a:ext uri="{28A0092B-C50C-407E-A947-70E740481C1C}">
                              <a14:useLocalDpi xmlns:a14="http://schemas.microsoft.com/office/drawing/2010/main" val="0"/>
                            </a:ext>
                          </a:extLst>
                        </a:blip>
                        <a:srcRect l="4811" t="3849" r="3639" b="7291"/>
                        <a:stretch/>
                      </pic:blipFill>
                      <pic:spPr bwMode="auto">
                        <a:xfrm>
                          <a:off x="0" y="0"/>
                          <a:ext cx="4525828" cy="3376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E20" w:rsidRPr="00987437">
            <w:rPr>
              <w:rFonts w:ascii="Arial" w:eastAsia="Times New Roman" w:hAnsi="Arial"/>
              <w:color w:val="333333" w:themeColor="text1"/>
            </w:rPr>
            <w:br w:type="page"/>
          </w:r>
        </w:p>
      </w:sdtContent>
    </w:sdt>
    <w:p w14:paraId="08A78736" w14:textId="77777777" w:rsidR="005B3728" w:rsidRDefault="005B3728" w:rsidP="005B3728">
      <w:pPr>
        <w:rPr>
          <w:rFonts w:ascii="Franklin Gothic Book" w:eastAsia="Times New Roman" w:hAnsi="Franklin Gothic Book"/>
          <w:b/>
          <w:color w:val="336699" w:themeColor="text2"/>
          <w:sz w:val="40"/>
          <w:szCs w:val="40"/>
        </w:rPr>
      </w:pPr>
    </w:p>
    <w:p w14:paraId="004B34DE" w14:textId="42ECFD9E" w:rsidR="00DD3C33" w:rsidRDefault="00DD3C33" w:rsidP="005B3728">
      <w:pPr>
        <w:rPr>
          <w:rFonts w:ascii="Franklin Gothic Book" w:hAnsi="Franklin Gothic Book"/>
          <w:color w:val="333333" w:themeColor="text1"/>
          <w:sz w:val="40"/>
          <w:szCs w:val="40"/>
        </w:rPr>
      </w:pPr>
      <w:r w:rsidRPr="005B3728">
        <w:rPr>
          <w:rFonts w:ascii="Franklin Gothic Book" w:eastAsia="Times New Roman" w:hAnsi="Franklin Gothic Book"/>
          <w:b/>
          <w:color w:val="336699" w:themeColor="text2"/>
          <w:sz w:val="40"/>
          <w:szCs w:val="40"/>
        </w:rPr>
        <w:t>Executive Summary</w:t>
      </w:r>
    </w:p>
    <w:p w14:paraId="29ED1E13" w14:textId="77777777" w:rsidR="005B3728" w:rsidRPr="005B3728" w:rsidRDefault="005B3728" w:rsidP="005B3728">
      <w:pPr>
        <w:rPr>
          <w:rFonts w:ascii="Franklin Gothic Book" w:hAnsi="Franklin Gothic Book"/>
          <w:color w:val="333333" w:themeColor="text1"/>
          <w:sz w:val="40"/>
          <w:szCs w:val="40"/>
        </w:rPr>
      </w:pPr>
    </w:p>
    <w:p w14:paraId="6037D262" w14:textId="1D8C7D4D" w:rsidR="00DD3C33" w:rsidRPr="00987437" w:rsidRDefault="00DD3C33" w:rsidP="005B3728">
      <w:pPr>
        <w:jc w:val="both"/>
        <w:rPr>
          <w:rFonts w:ascii="Arial" w:hAnsi="Arial"/>
          <w:color w:val="515151"/>
          <w:sz w:val="20"/>
          <w:szCs w:val="20"/>
        </w:rPr>
      </w:pPr>
      <w:r w:rsidRPr="00987437">
        <w:rPr>
          <w:rFonts w:ascii="Arial" w:eastAsia="Times New Roman" w:hAnsi="Arial"/>
          <w:color w:val="515151"/>
          <w:sz w:val="20"/>
          <w:szCs w:val="20"/>
        </w:rPr>
        <w:t xml:space="preserve">The Columbia Capstone Group prepared the following election forecasting project for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r w:rsidR="00CD14FE">
        <w:rPr>
          <w:rFonts w:ascii="Arial" w:eastAsia="Times New Roman" w:hAnsi="Arial"/>
          <w:color w:val="515151"/>
          <w:sz w:val="20"/>
          <w:szCs w:val="20"/>
        </w:rPr>
        <w:t>a leading</w:t>
      </w:r>
      <w:r w:rsidRPr="00987437">
        <w:rPr>
          <w:rFonts w:ascii="Arial" w:eastAsia="Times New Roman" w:hAnsi="Arial"/>
          <w:color w:val="515151"/>
          <w:sz w:val="20"/>
          <w:szCs w:val="20"/>
        </w:rPr>
        <w:t xml:space="preserve"> global market research firm. </w:t>
      </w:r>
      <w:del w:id="0" w:author="Sharyn O'Halloran" w:date="2016-05-11T12:56:00Z">
        <w:r w:rsidRPr="00987437" w:rsidDel="00E71E2A">
          <w:rPr>
            <w:rFonts w:ascii="Arial" w:eastAsia="Times New Roman" w:hAnsi="Arial"/>
            <w:color w:val="515151"/>
            <w:sz w:val="20"/>
            <w:szCs w:val="20"/>
          </w:rPr>
          <w:delText xml:space="preserve"> The project is an election prediction model that draws from and enhances upon the model that was received from Ipsos in December 2015.  </w:delText>
        </w:r>
      </w:del>
      <w:r w:rsidRPr="00987437">
        <w:rPr>
          <w:rFonts w:ascii="Arial" w:eastAsia="Times New Roman" w:hAnsi="Arial"/>
          <w:color w:val="515151"/>
          <w:sz w:val="20"/>
          <w:szCs w:val="20"/>
        </w:rPr>
        <w:t xml:space="preserve">The objective of this capstone project is to review the capabilities and limitations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w:t>
      </w:r>
      <w:ins w:id="1" w:author="Sharyn O'Halloran" w:date="2016-05-11T14:21:00Z">
        <w:r w:rsidR="00C952B8">
          <w:rPr>
            <w:rFonts w:ascii="Arial" w:eastAsia="Times New Roman" w:hAnsi="Arial"/>
            <w:color w:val="515151"/>
            <w:sz w:val="20"/>
            <w:szCs w:val="20"/>
          </w:rPr>
          <w:t xml:space="preserve">election prediction </w:t>
        </w:r>
      </w:ins>
      <w:r w:rsidRPr="00987437">
        <w:rPr>
          <w:rFonts w:ascii="Arial" w:eastAsia="Times New Roman" w:hAnsi="Arial"/>
          <w:color w:val="515151"/>
          <w:sz w:val="20"/>
          <w:szCs w:val="20"/>
        </w:rPr>
        <w:t xml:space="preserve">model, expand </w:t>
      </w:r>
      <w:del w:id="2" w:author="Sharyn O'Halloran" w:date="2016-05-11T14:22:00Z">
        <w:r w:rsidRPr="00987437" w:rsidDel="00C952B8">
          <w:rPr>
            <w:rFonts w:ascii="Arial" w:eastAsia="Times New Roman" w:hAnsi="Arial"/>
            <w:color w:val="515151"/>
            <w:sz w:val="20"/>
            <w:szCs w:val="20"/>
          </w:rPr>
          <w:delText xml:space="preserve">upon </w:delText>
        </w:r>
      </w:del>
      <w:r w:rsidRPr="00987437">
        <w:rPr>
          <w:rFonts w:ascii="Arial" w:eastAsia="Times New Roman" w:hAnsi="Arial"/>
          <w:color w:val="515151"/>
          <w:sz w:val="20"/>
          <w:szCs w:val="20"/>
        </w:rPr>
        <w:t xml:space="preserve">the dataset </w:t>
      </w:r>
      <w:del w:id="3" w:author="Sharyn O'Halloran" w:date="2016-05-11T14:23:00Z">
        <w:r w:rsidRPr="00987437" w:rsidDel="00C952B8">
          <w:rPr>
            <w:rFonts w:ascii="Arial" w:eastAsia="Times New Roman" w:hAnsi="Arial"/>
            <w:color w:val="515151"/>
            <w:sz w:val="20"/>
            <w:szCs w:val="20"/>
          </w:rPr>
          <w:delText>from which the model tests</w:delText>
        </w:r>
      </w:del>
      <w:ins w:id="4" w:author="Sharyn O'Halloran" w:date="2016-05-11T14:23:00Z">
        <w:r w:rsidR="00C952B8">
          <w:rPr>
            <w:rFonts w:ascii="Arial" w:eastAsia="Times New Roman" w:hAnsi="Arial"/>
            <w:color w:val="515151"/>
            <w:sz w:val="20"/>
            <w:szCs w:val="20"/>
          </w:rPr>
          <w:t>by including new variables</w:t>
        </w:r>
      </w:ins>
      <w:r w:rsidRPr="00987437">
        <w:rPr>
          <w:rFonts w:ascii="Arial" w:eastAsia="Times New Roman" w:hAnsi="Arial"/>
          <w:color w:val="515151"/>
          <w:sz w:val="20"/>
          <w:szCs w:val="20"/>
        </w:rPr>
        <w:t>, and enhance th</w:t>
      </w:r>
      <w:ins w:id="5" w:author="Sharyn O'Halloran" w:date="2016-05-11T11:54:00Z">
        <w:r w:rsidR="00E71E2A">
          <w:rPr>
            <w:rFonts w:ascii="Arial" w:eastAsia="Times New Roman" w:hAnsi="Arial"/>
            <w:color w:val="515151"/>
            <w:sz w:val="20"/>
            <w:szCs w:val="20"/>
          </w:rPr>
          <w:t>e</w:t>
        </w:r>
      </w:ins>
      <w:del w:id="6" w:author="Sharyn O'Halloran" w:date="2016-05-11T11:54:00Z">
        <w:r w:rsidRPr="00987437" w:rsidDel="00E71E2A">
          <w:rPr>
            <w:rFonts w:ascii="Arial" w:eastAsia="Times New Roman" w:hAnsi="Arial"/>
            <w:color w:val="515151"/>
            <w:sz w:val="20"/>
            <w:szCs w:val="20"/>
          </w:rPr>
          <w:delText>at</w:delText>
        </w:r>
      </w:del>
      <w:r w:rsidRPr="00987437">
        <w:rPr>
          <w:rFonts w:ascii="Arial" w:eastAsia="Times New Roman" w:hAnsi="Arial"/>
          <w:color w:val="515151"/>
          <w:sz w:val="20"/>
          <w:szCs w:val="20"/>
        </w:rPr>
        <w:t xml:space="preserve"> </w:t>
      </w:r>
      <w:ins w:id="7" w:author="Sharyn O'Halloran" w:date="2016-05-11T12:57:00Z">
        <w:r w:rsidR="00E71E2A">
          <w:rPr>
            <w:rFonts w:ascii="Arial" w:eastAsia="Times New Roman" w:hAnsi="Arial"/>
            <w:color w:val="515151"/>
            <w:sz w:val="20"/>
            <w:szCs w:val="20"/>
          </w:rPr>
          <w:t xml:space="preserve">robustness of the </w:t>
        </w:r>
      </w:ins>
      <w:del w:id="8" w:author="Sharyn O'Halloran" w:date="2016-05-11T14:24:00Z">
        <w:r w:rsidRPr="00987437" w:rsidDel="00C952B8">
          <w:rPr>
            <w:rFonts w:ascii="Arial" w:eastAsia="Times New Roman" w:hAnsi="Arial"/>
            <w:color w:val="515151"/>
            <w:sz w:val="20"/>
            <w:szCs w:val="20"/>
          </w:rPr>
          <w:delText>model</w:delText>
        </w:r>
      </w:del>
      <w:ins w:id="9" w:author="Sharyn O'Halloran" w:date="2016-05-11T14:23:00Z">
        <w:r w:rsidR="00C952B8">
          <w:rPr>
            <w:rFonts w:ascii="Arial" w:eastAsia="Times New Roman" w:hAnsi="Arial"/>
            <w:color w:val="515151"/>
            <w:sz w:val="20"/>
            <w:szCs w:val="20"/>
          </w:rPr>
          <w:t>estimates</w:t>
        </w:r>
      </w:ins>
      <w:r w:rsidRPr="00987437">
        <w:rPr>
          <w:rFonts w:ascii="Arial" w:eastAsia="Times New Roman" w:hAnsi="Arial"/>
          <w:color w:val="515151"/>
          <w:sz w:val="20"/>
          <w:szCs w:val="20"/>
        </w:rPr>
        <w:t xml:space="preserve"> through </w:t>
      </w:r>
      <w:del w:id="10" w:author="Sharyn O'Halloran" w:date="2016-05-11T14:24:00Z">
        <w:r w:rsidRPr="00987437" w:rsidDel="00C952B8">
          <w:rPr>
            <w:rFonts w:ascii="Arial" w:eastAsia="Times New Roman" w:hAnsi="Arial"/>
            <w:color w:val="515151"/>
            <w:sz w:val="20"/>
            <w:szCs w:val="20"/>
          </w:rPr>
          <w:delText xml:space="preserve">added variables and </w:delText>
        </w:r>
      </w:del>
      <w:r w:rsidRPr="00987437">
        <w:rPr>
          <w:rFonts w:ascii="Arial" w:eastAsia="Times New Roman" w:hAnsi="Arial"/>
          <w:color w:val="515151"/>
          <w:sz w:val="20"/>
          <w:szCs w:val="20"/>
        </w:rPr>
        <w:t xml:space="preserve">rigorous analysis </w:t>
      </w:r>
      <w:ins w:id="11" w:author="Sharyn O'Halloran" w:date="2016-05-11T14:24:00Z">
        <w:r w:rsidR="00C952B8">
          <w:rPr>
            <w:rFonts w:ascii="Arial" w:eastAsia="Times New Roman" w:hAnsi="Arial"/>
            <w:color w:val="515151"/>
            <w:sz w:val="20"/>
            <w:szCs w:val="20"/>
          </w:rPr>
          <w:t xml:space="preserve">and diagnostics </w:t>
        </w:r>
      </w:ins>
      <w:r w:rsidRPr="00987437">
        <w:rPr>
          <w:rFonts w:ascii="Arial" w:eastAsia="Times New Roman" w:hAnsi="Arial"/>
          <w:color w:val="515151"/>
          <w:sz w:val="20"/>
          <w:szCs w:val="20"/>
        </w:rPr>
        <w:t>of</w:t>
      </w:r>
      <w:r w:rsidR="00CD14FE">
        <w:rPr>
          <w:rFonts w:ascii="Arial" w:eastAsia="Times New Roman" w:hAnsi="Arial"/>
          <w:color w:val="515151"/>
          <w:sz w:val="20"/>
          <w:szCs w:val="20"/>
        </w:rPr>
        <w:t xml:space="preserve"> the</w:t>
      </w:r>
      <w:r w:rsidRPr="00987437">
        <w:rPr>
          <w:rFonts w:ascii="Arial" w:eastAsia="Times New Roman" w:hAnsi="Arial"/>
          <w:color w:val="515151"/>
          <w:sz w:val="20"/>
          <w:szCs w:val="20"/>
        </w:rPr>
        <w:t xml:space="preserve"> model</w:t>
      </w:r>
      <w:r w:rsidR="00CD14FE">
        <w:rPr>
          <w:rFonts w:ascii="Arial" w:eastAsia="Times New Roman" w:hAnsi="Arial"/>
          <w:color w:val="515151"/>
          <w:sz w:val="20"/>
          <w:szCs w:val="20"/>
        </w:rPr>
        <w:t>’</w:t>
      </w:r>
      <w:r w:rsidRPr="00987437">
        <w:rPr>
          <w:rFonts w:ascii="Arial" w:eastAsia="Times New Roman" w:hAnsi="Arial"/>
          <w:color w:val="515151"/>
          <w:sz w:val="20"/>
          <w:szCs w:val="20"/>
        </w:rPr>
        <w:t xml:space="preserve">s constraints.  With the addition of a new data set and added variables, </w:t>
      </w:r>
      <w:r w:rsidR="00CD14FE">
        <w:rPr>
          <w:rFonts w:ascii="Arial" w:eastAsia="Times New Roman" w:hAnsi="Arial"/>
          <w:color w:val="515151"/>
          <w:sz w:val="20"/>
          <w:szCs w:val="20"/>
        </w:rPr>
        <w:t>a new model was created to predict the outcome of an election.</w:t>
      </w:r>
      <w:r w:rsidRPr="00987437">
        <w:rPr>
          <w:rFonts w:ascii="Arial" w:eastAsia="Times New Roman" w:hAnsi="Arial"/>
          <w:color w:val="515151"/>
          <w:sz w:val="20"/>
          <w:szCs w:val="20"/>
        </w:rPr>
        <w:t xml:space="preserve"> </w:t>
      </w:r>
    </w:p>
    <w:p w14:paraId="588EDA1C" w14:textId="77777777" w:rsidR="00DD3C33" w:rsidRPr="00987437" w:rsidRDefault="00DD3C33" w:rsidP="005B3728">
      <w:pPr>
        <w:jc w:val="both"/>
        <w:rPr>
          <w:rFonts w:ascii="Arial" w:hAnsi="Arial"/>
          <w:color w:val="515151"/>
          <w:sz w:val="20"/>
          <w:szCs w:val="20"/>
        </w:rPr>
      </w:pPr>
    </w:p>
    <w:p w14:paraId="7B524A98" w14:textId="7CA40D56" w:rsidR="00DD3C33" w:rsidRPr="00987437" w:rsidRDefault="00E71E2A" w:rsidP="005B3728">
      <w:pPr>
        <w:jc w:val="both"/>
        <w:rPr>
          <w:rFonts w:ascii="Arial" w:hAnsi="Arial"/>
          <w:color w:val="515151"/>
          <w:sz w:val="20"/>
          <w:szCs w:val="20"/>
        </w:rPr>
      </w:pPr>
      <w:ins w:id="12" w:author="Sharyn O'Halloran" w:date="2016-05-11T11:52:00Z">
        <w:r>
          <w:rPr>
            <w:rFonts w:ascii="Arial" w:eastAsia="Times New Roman" w:hAnsi="Arial"/>
            <w:color w:val="515151"/>
            <w:sz w:val="20"/>
            <w:szCs w:val="20"/>
          </w:rPr>
          <w:t xml:space="preserve">The </w:t>
        </w:r>
      </w:ins>
      <w:ins w:id="13" w:author="Sharyn O'Halloran" w:date="2016-05-11T11:55:00Z">
        <w:r>
          <w:rPr>
            <w:rFonts w:ascii="Arial" w:eastAsia="Times New Roman" w:hAnsi="Arial"/>
            <w:color w:val="515151"/>
            <w:sz w:val="20"/>
            <w:szCs w:val="20"/>
          </w:rPr>
          <w:t xml:space="preserve">election </w:t>
        </w:r>
      </w:ins>
      <w:ins w:id="14" w:author="Sharyn O'Halloran" w:date="2016-05-11T11:52:00Z">
        <w:r>
          <w:rPr>
            <w:rFonts w:ascii="Arial" w:eastAsia="Times New Roman" w:hAnsi="Arial"/>
            <w:color w:val="515151"/>
            <w:sz w:val="20"/>
            <w:szCs w:val="20"/>
          </w:rPr>
          <w:t xml:space="preserve">model </w:t>
        </w:r>
      </w:ins>
      <w:ins w:id="15" w:author="Sharyn O'Halloran" w:date="2016-05-11T14:25:00Z">
        <w:r w:rsidR="00C952B8">
          <w:rPr>
            <w:rFonts w:ascii="Arial" w:eastAsia="Times New Roman" w:hAnsi="Arial"/>
            <w:color w:val="515151"/>
            <w:sz w:val="20"/>
            <w:szCs w:val="20"/>
          </w:rPr>
          <w:t>estimates</w:t>
        </w:r>
      </w:ins>
      <w:ins w:id="16" w:author="Sharyn O'Halloran" w:date="2016-05-11T11:52:00Z">
        <w:r>
          <w:rPr>
            <w:rFonts w:ascii="Arial" w:eastAsia="Times New Roman" w:hAnsi="Arial"/>
            <w:color w:val="515151"/>
            <w:sz w:val="20"/>
            <w:szCs w:val="20"/>
          </w:rPr>
          <w:t xml:space="preserve"> the </w:t>
        </w:r>
      </w:ins>
      <w:ins w:id="17" w:author="Sharyn O'Halloran" w:date="2016-05-11T11:53:00Z">
        <w:r>
          <w:rPr>
            <w:rFonts w:ascii="Arial" w:eastAsia="Times New Roman" w:hAnsi="Arial"/>
            <w:color w:val="515151"/>
            <w:sz w:val="20"/>
            <w:szCs w:val="20"/>
          </w:rPr>
          <w:t>likelihood</w:t>
        </w:r>
      </w:ins>
      <w:ins w:id="18" w:author="Sharyn O'Halloran" w:date="2016-05-11T11:52:00Z">
        <w:r>
          <w:rPr>
            <w:rFonts w:ascii="Arial" w:eastAsia="Times New Roman" w:hAnsi="Arial"/>
            <w:color w:val="515151"/>
            <w:sz w:val="20"/>
            <w:szCs w:val="20"/>
          </w:rPr>
          <w:t xml:space="preserve"> that the incumbent party win</w:t>
        </w:r>
      </w:ins>
      <w:ins w:id="19" w:author="Sharyn O'Halloran" w:date="2016-05-11T14:25:00Z">
        <w:r w:rsidR="00C952B8">
          <w:rPr>
            <w:rFonts w:ascii="Arial" w:eastAsia="Times New Roman" w:hAnsi="Arial"/>
            <w:color w:val="515151"/>
            <w:sz w:val="20"/>
            <w:szCs w:val="20"/>
          </w:rPr>
          <w:t>s</w:t>
        </w:r>
      </w:ins>
      <w:ins w:id="20" w:author="Sharyn O'Halloran" w:date="2016-05-11T11:52:00Z">
        <w:r>
          <w:rPr>
            <w:rFonts w:ascii="Arial" w:eastAsia="Times New Roman" w:hAnsi="Arial"/>
            <w:color w:val="515151"/>
            <w:sz w:val="20"/>
            <w:szCs w:val="20"/>
          </w:rPr>
          <w:t xml:space="preserve"> the election. </w:t>
        </w:r>
      </w:ins>
      <w:r w:rsidR="00DD3C33" w:rsidRPr="00987437">
        <w:rPr>
          <w:rFonts w:ascii="Arial" w:eastAsia="Times New Roman" w:hAnsi="Arial"/>
          <w:color w:val="515151"/>
          <w:sz w:val="20"/>
          <w:szCs w:val="20"/>
        </w:rPr>
        <w:t xml:space="preserve">The forecasting model is </w:t>
      </w:r>
      <w:ins w:id="21" w:author="Sharyn O'Halloran" w:date="2016-05-11T11:50:00Z">
        <w:r>
          <w:rPr>
            <w:rFonts w:ascii="Arial" w:eastAsia="Times New Roman" w:hAnsi="Arial"/>
            <w:color w:val="515151"/>
            <w:sz w:val="20"/>
            <w:szCs w:val="20"/>
          </w:rPr>
          <w:t>a</w:t>
        </w:r>
      </w:ins>
      <w:ins w:id="22" w:author="Sharyn O'Halloran" w:date="2016-05-11T11:55:00Z">
        <w:r>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logistic regression estimated with maximum likelihood</w:t>
      </w:r>
      <w:ins w:id="23" w:author="Sharyn O'Halloran" w:date="2016-05-11T11:50:00Z">
        <w:r>
          <w:rPr>
            <w:rFonts w:ascii="Arial" w:eastAsia="Times New Roman" w:hAnsi="Arial"/>
            <w:color w:val="515151"/>
            <w:sz w:val="20"/>
            <w:szCs w:val="20"/>
          </w:rPr>
          <w:t>.</w:t>
        </w:r>
      </w:ins>
      <w:del w:id="24" w:author="Sharyn O'Halloran" w:date="2016-05-11T11:50:00Z">
        <w:r w:rsidR="00DD3C33" w:rsidRPr="00987437" w:rsidDel="00E71E2A">
          <w:rPr>
            <w:rFonts w:ascii="Arial" w:eastAsia="Times New Roman" w:hAnsi="Arial"/>
            <w:color w:val="515151"/>
            <w:sz w:val="20"/>
            <w:szCs w:val="20"/>
          </w:rPr>
          <w:delText>, using the statistical data software</w:delText>
        </w:r>
        <w:r w:rsidR="00CD14FE" w:rsidDel="00E71E2A">
          <w:rPr>
            <w:rFonts w:ascii="Arial" w:eastAsia="Times New Roman" w:hAnsi="Arial"/>
            <w:color w:val="515151"/>
            <w:sz w:val="20"/>
            <w:szCs w:val="20"/>
          </w:rPr>
          <w:delText xml:space="preserve"> package</w:delText>
        </w:r>
        <w:r w:rsidR="00DD3C33" w:rsidRPr="00987437" w:rsidDel="00E71E2A">
          <w:rPr>
            <w:rFonts w:ascii="Arial" w:eastAsia="Times New Roman" w:hAnsi="Arial"/>
            <w:color w:val="515151"/>
            <w:sz w:val="20"/>
            <w:szCs w:val="20"/>
          </w:rPr>
          <w:delText xml:space="preserve"> Stata.</w:delText>
        </w:r>
      </w:del>
      <w:r w:rsidR="00DD3C33" w:rsidRPr="00987437">
        <w:rPr>
          <w:rFonts w:ascii="Arial" w:eastAsia="Times New Roman" w:hAnsi="Arial"/>
          <w:color w:val="515151"/>
          <w:sz w:val="20"/>
          <w:szCs w:val="20"/>
        </w:rPr>
        <w:t xml:space="preserve">  </w:t>
      </w:r>
      <w:ins w:id="25" w:author="Sharyn O'Halloran" w:date="2016-05-11T11:57:00Z">
        <w:r>
          <w:rPr>
            <w:rFonts w:ascii="Arial" w:eastAsia="Times New Roman" w:hAnsi="Arial"/>
            <w:color w:val="515151"/>
            <w:sz w:val="20"/>
            <w:szCs w:val="20"/>
          </w:rPr>
          <w:t xml:space="preserve">In addition to the data provided by </w:t>
        </w:r>
        <w:proofErr w:type="spellStart"/>
        <w:r>
          <w:rPr>
            <w:rFonts w:ascii="Arial" w:eastAsia="Times New Roman" w:hAnsi="Arial"/>
            <w:color w:val="515151"/>
            <w:sz w:val="20"/>
            <w:szCs w:val="20"/>
          </w:rPr>
          <w:t>Ipsos</w:t>
        </w:r>
        <w:proofErr w:type="spellEnd"/>
        <w:r>
          <w:rPr>
            <w:rFonts w:ascii="Arial" w:eastAsia="Times New Roman" w:hAnsi="Arial"/>
            <w:color w:val="515151"/>
            <w:sz w:val="20"/>
            <w:szCs w:val="20"/>
          </w:rPr>
          <w:t xml:space="preserve">, the team expanded the data set to include </w:t>
        </w:r>
      </w:ins>
      <w:del w:id="26" w:author="Sharyn O'Halloran" w:date="2016-05-11T14:25:00Z">
        <w:r w:rsidR="00DD3C33" w:rsidRPr="00987437" w:rsidDel="00C952B8">
          <w:rPr>
            <w:rFonts w:ascii="Arial" w:eastAsia="Times New Roman" w:hAnsi="Arial"/>
            <w:color w:val="515151"/>
            <w:sz w:val="20"/>
            <w:szCs w:val="20"/>
          </w:rPr>
          <w:delText xml:space="preserve">The </w:delText>
        </w:r>
      </w:del>
      <w:ins w:id="27" w:author="Sharyn O'Halloran" w:date="2016-05-11T14:25:00Z">
        <w:r w:rsidR="00C952B8">
          <w:rPr>
            <w:rFonts w:ascii="Arial" w:eastAsia="Times New Roman" w:hAnsi="Arial"/>
            <w:color w:val="515151"/>
            <w:sz w:val="20"/>
            <w:szCs w:val="20"/>
          </w:rPr>
          <w:t>additional</w:t>
        </w:r>
        <w:r w:rsidR="00C952B8" w:rsidRPr="00987437">
          <w:rPr>
            <w:rFonts w:ascii="Arial" w:eastAsia="Times New Roman" w:hAnsi="Arial"/>
            <w:color w:val="515151"/>
            <w:sz w:val="20"/>
            <w:szCs w:val="20"/>
          </w:rPr>
          <w:t xml:space="preserve"> </w:t>
        </w:r>
      </w:ins>
      <w:ins w:id="28" w:author="Sharyn O'Halloran" w:date="2016-05-11T11:52:00Z">
        <w:r>
          <w:rPr>
            <w:rFonts w:ascii="Arial" w:eastAsia="Times New Roman" w:hAnsi="Arial"/>
            <w:color w:val="515151"/>
            <w:sz w:val="20"/>
            <w:szCs w:val="20"/>
          </w:rPr>
          <w:t xml:space="preserve">independent </w:t>
        </w:r>
      </w:ins>
      <w:r w:rsidR="00DD3C33" w:rsidRPr="00987437">
        <w:rPr>
          <w:rFonts w:ascii="Arial" w:eastAsia="Times New Roman" w:hAnsi="Arial"/>
          <w:color w:val="515151"/>
          <w:sz w:val="20"/>
          <w:szCs w:val="20"/>
        </w:rPr>
        <w:t xml:space="preserve">variables </w:t>
      </w:r>
      <w:del w:id="29" w:author="Sharyn O'Halloran" w:date="2016-05-11T11:55:00Z">
        <w:r w:rsidR="00DD3C33" w:rsidRPr="00987437" w:rsidDel="00E71E2A">
          <w:rPr>
            <w:rFonts w:ascii="Arial" w:eastAsia="Times New Roman" w:hAnsi="Arial"/>
            <w:color w:val="515151"/>
            <w:sz w:val="20"/>
            <w:szCs w:val="20"/>
          </w:rPr>
          <w:delText>used in this examination are</w:delText>
        </w:r>
      </w:del>
      <w:ins w:id="30" w:author="Sharyn O'Halloran" w:date="2016-05-11T14:25:00Z">
        <w:r w:rsidR="00C952B8">
          <w:rPr>
            <w:rFonts w:ascii="Arial" w:eastAsia="Times New Roman" w:hAnsi="Arial"/>
            <w:color w:val="515151"/>
            <w:sz w:val="20"/>
            <w:szCs w:val="20"/>
          </w:rPr>
          <w:t xml:space="preserve">, such as </w:t>
        </w:r>
      </w:ins>
      <w:del w:id="31" w:author="Sharyn O'Halloran" w:date="2016-05-11T14:25:00Z">
        <w:r w:rsidR="00DD3C33" w:rsidRPr="00987437" w:rsidDel="00C952B8">
          <w:rPr>
            <w:rFonts w:ascii="Arial" w:eastAsia="Times New Roman" w:hAnsi="Arial"/>
            <w:color w:val="515151"/>
            <w:sz w:val="20"/>
            <w:szCs w:val="20"/>
          </w:rPr>
          <w:delText xml:space="preserve"> </w:delText>
        </w:r>
      </w:del>
      <w:r w:rsidR="00DD3C33" w:rsidRPr="00987437">
        <w:rPr>
          <w:rFonts w:ascii="Arial" w:eastAsia="Times New Roman" w:hAnsi="Arial"/>
          <w:color w:val="515151"/>
          <w:sz w:val="20"/>
          <w:szCs w:val="20"/>
        </w:rPr>
        <w:t>government approval ratings, GDP growth rate, inflation rate, and employment growth</w:t>
      </w:r>
      <w:del w:id="32" w:author="Sharyn O'Halloran" w:date="2016-05-11T14:26:00Z">
        <w:r w:rsidR="00DD3C33" w:rsidRPr="00987437" w:rsidDel="00C952B8">
          <w:rPr>
            <w:rFonts w:ascii="Arial" w:eastAsia="Times New Roman" w:hAnsi="Arial"/>
            <w:color w:val="515151"/>
            <w:sz w:val="20"/>
            <w:szCs w:val="20"/>
          </w:rPr>
          <w:delText xml:space="preserve"> information</w:delText>
        </w:r>
      </w:del>
      <w:r w:rsidR="00DD3C33" w:rsidRPr="00987437">
        <w:rPr>
          <w:rFonts w:ascii="Arial" w:eastAsia="Times New Roman" w:hAnsi="Arial"/>
          <w:color w:val="515151"/>
          <w:sz w:val="20"/>
          <w:szCs w:val="20"/>
        </w:rPr>
        <w:t xml:space="preserve">.  The group also </w:t>
      </w:r>
      <w:del w:id="33" w:author="Sharyn O'Halloran" w:date="2016-05-11T14:26:00Z">
        <w:r w:rsidR="00DD3C33" w:rsidRPr="00987437" w:rsidDel="00C952B8">
          <w:rPr>
            <w:rFonts w:ascii="Arial" w:eastAsia="Times New Roman" w:hAnsi="Arial"/>
            <w:color w:val="515151"/>
            <w:sz w:val="20"/>
            <w:szCs w:val="20"/>
          </w:rPr>
          <w:delText xml:space="preserve">includes </w:delText>
        </w:r>
      </w:del>
      <w:ins w:id="34" w:author="Sharyn O'Halloran" w:date="2016-05-11T14:26:00Z">
        <w:r w:rsidR="00C952B8" w:rsidRPr="00987437">
          <w:rPr>
            <w:rFonts w:ascii="Arial" w:eastAsia="Times New Roman" w:hAnsi="Arial"/>
            <w:color w:val="515151"/>
            <w:sz w:val="20"/>
            <w:szCs w:val="20"/>
          </w:rPr>
          <w:t>include</w:t>
        </w:r>
        <w:r w:rsidR="00C952B8">
          <w:rPr>
            <w:rFonts w:ascii="Arial" w:eastAsia="Times New Roman" w:hAnsi="Arial"/>
            <w:color w:val="515151"/>
            <w:sz w:val="20"/>
            <w:szCs w:val="20"/>
          </w:rPr>
          <w:t>d</w:t>
        </w:r>
        <w:r w:rsidR="00C952B8" w:rsidRPr="00987437">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 xml:space="preserve">a war variable that measures whether the </w:t>
      </w:r>
      <w:del w:id="35" w:author="Sharyn O'Halloran" w:date="2016-05-11T14:26:00Z">
        <w:r w:rsidR="00DD3C33" w:rsidRPr="00987437" w:rsidDel="00C952B8">
          <w:rPr>
            <w:rFonts w:ascii="Arial" w:eastAsia="Times New Roman" w:hAnsi="Arial"/>
            <w:color w:val="515151"/>
            <w:sz w:val="20"/>
            <w:szCs w:val="20"/>
          </w:rPr>
          <w:delText xml:space="preserve">individual </w:delText>
        </w:r>
      </w:del>
      <w:r w:rsidR="00DD3C33" w:rsidRPr="00987437">
        <w:rPr>
          <w:rFonts w:ascii="Arial" w:eastAsia="Times New Roman" w:hAnsi="Arial"/>
          <w:color w:val="515151"/>
          <w:sz w:val="20"/>
          <w:szCs w:val="20"/>
        </w:rPr>
        <w:t xml:space="preserve">country in which the election takes place is involved in a military conflict.  The scope of the assembled election data was also increased to include elections in 87 countries from 1980 until the end of 2015.  This </w:t>
      </w:r>
      <w:r w:rsidR="00FD7DB6">
        <w:rPr>
          <w:rFonts w:ascii="Arial" w:eastAsia="Times New Roman" w:hAnsi="Arial"/>
          <w:color w:val="515151"/>
          <w:sz w:val="20"/>
          <w:szCs w:val="20"/>
        </w:rPr>
        <w:t>additional</w:t>
      </w:r>
      <w:r w:rsidR="00DD3C33" w:rsidRPr="00987437">
        <w:rPr>
          <w:rFonts w:ascii="Arial" w:eastAsia="Times New Roman" w:hAnsi="Arial"/>
          <w:color w:val="515151"/>
          <w:sz w:val="20"/>
          <w:szCs w:val="20"/>
        </w:rPr>
        <w:t xml:space="preserve"> </w:t>
      </w:r>
      <w:r w:rsidR="0010646C">
        <w:rPr>
          <w:rFonts w:ascii="Arial" w:eastAsia="Times New Roman" w:hAnsi="Arial"/>
          <w:color w:val="515151"/>
          <w:sz w:val="20"/>
          <w:szCs w:val="20"/>
        </w:rPr>
        <w:t>data</w:t>
      </w:r>
      <w:r w:rsidR="00DD3C33" w:rsidRPr="00987437">
        <w:rPr>
          <w:rFonts w:ascii="Arial" w:eastAsia="Times New Roman" w:hAnsi="Arial"/>
          <w:color w:val="515151"/>
          <w:sz w:val="20"/>
          <w:szCs w:val="20"/>
        </w:rPr>
        <w:t xml:space="preserve"> provides </w:t>
      </w:r>
      <w:r w:rsidR="0010646C">
        <w:rPr>
          <w:rFonts w:ascii="Arial" w:eastAsia="Times New Roman" w:hAnsi="Arial"/>
          <w:color w:val="515151"/>
          <w:sz w:val="20"/>
          <w:szCs w:val="20"/>
        </w:rPr>
        <w:t>for</w:t>
      </w:r>
      <w:r w:rsidR="00DD3C33" w:rsidRPr="00987437">
        <w:rPr>
          <w:rFonts w:ascii="Arial" w:eastAsia="Times New Roman" w:hAnsi="Arial"/>
          <w:color w:val="515151"/>
          <w:sz w:val="20"/>
          <w:szCs w:val="20"/>
        </w:rPr>
        <w:t xml:space="preserve"> more </w:t>
      </w:r>
      <w:r w:rsidR="00FD7DB6">
        <w:rPr>
          <w:rFonts w:ascii="Arial" w:eastAsia="Times New Roman" w:hAnsi="Arial"/>
          <w:color w:val="515151"/>
          <w:sz w:val="20"/>
          <w:szCs w:val="20"/>
        </w:rPr>
        <w:t>robust</w:t>
      </w:r>
      <w:r w:rsidR="00DD3C33" w:rsidRPr="00987437">
        <w:rPr>
          <w:rFonts w:ascii="Arial" w:eastAsia="Times New Roman" w:hAnsi="Arial"/>
          <w:color w:val="515151"/>
          <w:sz w:val="20"/>
          <w:szCs w:val="20"/>
        </w:rPr>
        <w:t xml:space="preserve"> analysis</w:t>
      </w:r>
      <w:r w:rsidR="00FD7DB6">
        <w:rPr>
          <w:rFonts w:ascii="Arial" w:eastAsia="Times New Roman" w:hAnsi="Arial"/>
          <w:color w:val="515151"/>
          <w:sz w:val="20"/>
          <w:szCs w:val="20"/>
        </w:rPr>
        <w:t xml:space="preserve"> </w:t>
      </w:r>
      <w:r w:rsidR="0010646C">
        <w:rPr>
          <w:rFonts w:ascii="Arial" w:eastAsia="Times New Roman" w:hAnsi="Arial"/>
          <w:color w:val="515151"/>
          <w:sz w:val="20"/>
          <w:szCs w:val="20"/>
        </w:rPr>
        <w:t>by</w:t>
      </w:r>
      <w:r w:rsidR="00DD3C33" w:rsidRPr="00987437">
        <w:rPr>
          <w:rFonts w:ascii="Arial" w:eastAsia="Times New Roman" w:hAnsi="Arial"/>
          <w:color w:val="515151"/>
          <w:sz w:val="20"/>
          <w:szCs w:val="20"/>
        </w:rPr>
        <w:t xml:space="preserve">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prediction model.  </w:t>
      </w:r>
    </w:p>
    <w:p w14:paraId="1F04B50A" w14:textId="77777777" w:rsidR="00DD3C33" w:rsidRPr="00987437" w:rsidRDefault="00DD3C33" w:rsidP="005B3728">
      <w:pPr>
        <w:jc w:val="both"/>
        <w:rPr>
          <w:rFonts w:ascii="Arial" w:hAnsi="Arial"/>
          <w:color w:val="515151"/>
          <w:sz w:val="20"/>
          <w:szCs w:val="20"/>
        </w:rPr>
      </w:pPr>
    </w:p>
    <w:p w14:paraId="12A1F203" w14:textId="3FDFE3B9" w:rsidR="00DD3C33" w:rsidRDefault="00DD3C33" w:rsidP="005B3728">
      <w:pPr>
        <w:jc w:val="both"/>
        <w:rPr>
          <w:rFonts w:ascii="Arial" w:eastAsia="Times New Roman" w:hAnsi="Arial"/>
          <w:color w:val="515151"/>
          <w:sz w:val="20"/>
          <w:szCs w:val="20"/>
        </w:rPr>
      </w:pPr>
      <w:r w:rsidRPr="00987437">
        <w:rPr>
          <w:rFonts w:ascii="Arial" w:eastAsia="Times New Roman" w:hAnsi="Arial"/>
          <w:color w:val="515151"/>
          <w:sz w:val="20"/>
          <w:szCs w:val="20"/>
        </w:rPr>
        <w:t xml:space="preserve">Seven different models were created and tested using the foundation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forecasting model.  The Columbia Capstone Group was able to successfully enhance the predictive capabilities of the original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model by addition of the new variables and collection of a more expansive election data set.  The predictive power of the original model increased from 74% accuracy to 76%</w:t>
      </w:r>
      <w:del w:id="36" w:author="Sharyn O'Halloran" w:date="2016-05-11T14:27:00Z">
        <w:r w:rsidRPr="00987437" w:rsidDel="00A075CF">
          <w:rPr>
            <w:rFonts w:ascii="Arial" w:eastAsia="Times New Roman" w:hAnsi="Arial"/>
            <w:color w:val="515151"/>
            <w:sz w:val="20"/>
            <w:szCs w:val="20"/>
          </w:rPr>
          <w:delText xml:space="preserve"> </w:delText>
        </w:r>
      </w:del>
      <w:ins w:id="37" w:author="Sharyn O'Halloran" w:date="2016-05-11T14:28:00Z">
        <w:r w:rsidR="00A075CF">
          <w:rPr>
            <w:rFonts w:ascii="Arial" w:eastAsia="Times New Roman" w:hAnsi="Arial"/>
            <w:color w:val="515151"/>
            <w:sz w:val="20"/>
            <w:szCs w:val="20"/>
          </w:rPr>
          <w:t>.</w:t>
        </w:r>
      </w:ins>
      <w:del w:id="38" w:author="Sharyn O'Halloran" w:date="2016-05-11T14:27:00Z">
        <w:r w:rsidRPr="00987437" w:rsidDel="00A075CF">
          <w:rPr>
            <w:rFonts w:ascii="Arial" w:eastAsia="Times New Roman" w:hAnsi="Arial"/>
            <w:color w:val="515151"/>
            <w:sz w:val="20"/>
            <w:szCs w:val="20"/>
          </w:rPr>
          <w:delText>using the additional data and variables</w:delText>
        </w:r>
      </w:del>
      <w:r w:rsidRPr="00987437">
        <w:rPr>
          <w:rFonts w:ascii="Arial" w:eastAsia="Times New Roman" w:hAnsi="Arial"/>
          <w:color w:val="515151"/>
          <w:sz w:val="20"/>
          <w:szCs w:val="20"/>
        </w:rPr>
        <w:t>.</w:t>
      </w:r>
    </w:p>
    <w:p w14:paraId="305092D4" w14:textId="77777777" w:rsidR="00AA3F68" w:rsidRDefault="00AA3F68" w:rsidP="005B3728">
      <w:pPr>
        <w:jc w:val="both"/>
        <w:rPr>
          <w:rFonts w:ascii="Arial" w:eastAsia="Times New Roman" w:hAnsi="Arial"/>
          <w:color w:val="515151"/>
          <w:sz w:val="20"/>
          <w:szCs w:val="20"/>
        </w:rPr>
      </w:pPr>
    </w:p>
    <w:p w14:paraId="1E1DA423" w14:textId="7FD8C0B5" w:rsidR="00AA3F68" w:rsidRDefault="00AA3F68" w:rsidP="005B3728">
      <w:pPr>
        <w:jc w:val="both"/>
        <w:rPr>
          <w:ins w:id="39" w:author="Sharyn O'Halloran" w:date="2016-05-11T14:28:00Z"/>
          <w:rFonts w:ascii="Arial" w:eastAsia="Times New Roman" w:hAnsi="Arial"/>
          <w:color w:val="515151"/>
          <w:sz w:val="20"/>
          <w:szCs w:val="20"/>
        </w:rPr>
      </w:pPr>
      <w:r>
        <w:rPr>
          <w:rFonts w:ascii="Arial" w:eastAsia="Times New Roman" w:hAnsi="Arial"/>
          <w:color w:val="515151"/>
          <w:sz w:val="20"/>
          <w:szCs w:val="20"/>
        </w:rPr>
        <w:t>The following report includes:</w:t>
      </w:r>
    </w:p>
    <w:p w14:paraId="0B300375" w14:textId="77777777" w:rsidR="00A075CF" w:rsidRDefault="00A075CF" w:rsidP="005B3728">
      <w:pPr>
        <w:jc w:val="both"/>
        <w:rPr>
          <w:rFonts w:ascii="Arial" w:eastAsia="Times New Roman" w:hAnsi="Arial"/>
          <w:color w:val="515151"/>
          <w:sz w:val="20"/>
          <w:szCs w:val="20"/>
        </w:rPr>
      </w:pPr>
    </w:p>
    <w:p w14:paraId="722E9360" w14:textId="68C67C96"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 xml:space="preserve">A </w:t>
      </w:r>
      <w:r w:rsidRPr="00987437">
        <w:rPr>
          <w:rFonts w:eastAsia="Times New Roman"/>
          <w:color w:val="515151"/>
          <w:sz w:val="20"/>
          <w:szCs w:val="20"/>
        </w:rPr>
        <w:t>review of academic literature needed for an in-depth study of predicting elections</w:t>
      </w:r>
      <w:del w:id="40" w:author="Sharyn O'Halloran" w:date="2016-05-11T14:28:00Z">
        <w:r w:rsidDel="00A075CF">
          <w:rPr>
            <w:rFonts w:eastAsia="Times New Roman"/>
            <w:color w:val="515151"/>
            <w:sz w:val="20"/>
            <w:szCs w:val="20"/>
          </w:rPr>
          <w:delText>.</w:delText>
        </w:r>
      </w:del>
      <w:ins w:id="41" w:author="Sharyn O'Halloran" w:date="2016-05-11T14:28:00Z">
        <w:r w:rsidR="00A075CF">
          <w:rPr>
            <w:rFonts w:eastAsia="Times New Roman"/>
            <w:color w:val="515151"/>
            <w:sz w:val="20"/>
            <w:szCs w:val="20"/>
          </w:rPr>
          <w:t>;</w:t>
        </w:r>
      </w:ins>
    </w:p>
    <w:p w14:paraId="6A2BFEA0" w14:textId="5D2267CE" w:rsidR="00AA3F68" w:rsidRDefault="00AA3F68" w:rsidP="00AA3F68">
      <w:pPr>
        <w:pStyle w:val="ListParagraph"/>
        <w:numPr>
          <w:ilvl w:val="0"/>
          <w:numId w:val="4"/>
        </w:numPr>
        <w:ind w:firstLineChars="0"/>
        <w:jc w:val="both"/>
        <w:rPr>
          <w:color w:val="515151"/>
          <w:sz w:val="20"/>
          <w:szCs w:val="20"/>
        </w:rPr>
      </w:pPr>
      <w:r>
        <w:rPr>
          <w:color w:val="515151"/>
          <w:sz w:val="20"/>
          <w:szCs w:val="20"/>
        </w:rPr>
        <w:t>Methodology, data acquisition, and summarized codebook</w:t>
      </w:r>
      <w:del w:id="42" w:author="Sharyn O'Halloran" w:date="2016-05-11T14:28:00Z">
        <w:r w:rsidDel="00A075CF">
          <w:rPr>
            <w:color w:val="515151"/>
            <w:sz w:val="20"/>
            <w:szCs w:val="20"/>
          </w:rPr>
          <w:delText>.</w:delText>
        </w:r>
      </w:del>
      <w:ins w:id="43" w:author="Sharyn O'Halloran" w:date="2016-05-11T14:28:00Z">
        <w:r w:rsidR="00A075CF">
          <w:rPr>
            <w:color w:val="515151"/>
            <w:sz w:val="20"/>
            <w:szCs w:val="20"/>
          </w:rPr>
          <w:t>;</w:t>
        </w:r>
      </w:ins>
    </w:p>
    <w:p w14:paraId="1E09D552" w14:textId="49D5AFFB" w:rsidR="00AA3F68" w:rsidRPr="00AA3F68" w:rsidRDefault="00AA3F68" w:rsidP="00AA3F68">
      <w:pPr>
        <w:pStyle w:val="ListParagraph"/>
        <w:numPr>
          <w:ilvl w:val="0"/>
          <w:numId w:val="4"/>
        </w:numPr>
        <w:ind w:firstLineChars="0"/>
        <w:jc w:val="both"/>
        <w:rPr>
          <w:color w:val="515151"/>
          <w:sz w:val="20"/>
          <w:szCs w:val="20"/>
        </w:rPr>
      </w:pPr>
      <w:r>
        <w:rPr>
          <w:rFonts w:eastAsia="Times New Roman"/>
          <w:color w:val="515151"/>
          <w:sz w:val="20"/>
          <w:szCs w:val="20"/>
        </w:rPr>
        <w:t>T</w:t>
      </w:r>
      <w:r w:rsidRPr="00987437">
        <w:rPr>
          <w:rFonts w:eastAsia="Times New Roman"/>
          <w:color w:val="515151"/>
          <w:sz w:val="20"/>
          <w:szCs w:val="20"/>
        </w:rPr>
        <w:t xml:space="preserve">he original model from </w:t>
      </w:r>
      <w:proofErr w:type="spellStart"/>
      <w:r w:rsidRPr="00987437">
        <w:rPr>
          <w:rFonts w:eastAsia="Times New Roman"/>
          <w:color w:val="515151"/>
          <w:sz w:val="20"/>
          <w:szCs w:val="20"/>
        </w:rPr>
        <w:t>Ipsos</w:t>
      </w:r>
      <w:proofErr w:type="spellEnd"/>
      <w:r w:rsidRPr="00987437">
        <w:rPr>
          <w:rFonts w:eastAsia="Times New Roman"/>
          <w:color w:val="515151"/>
          <w:sz w:val="20"/>
          <w:szCs w:val="20"/>
        </w:rPr>
        <w:t xml:space="preserve"> and its results using the updated data set</w:t>
      </w:r>
      <w:del w:id="44" w:author="Sharyn O'Halloran" w:date="2016-05-11T14:28:00Z">
        <w:r w:rsidDel="00A075CF">
          <w:rPr>
            <w:rFonts w:eastAsia="Times New Roman"/>
            <w:color w:val="515151"/>
            <w:sz w:val="20"/>
            <w:szCs w:val="20"/>
          </w:rPr>
          <w:delText>.</w:delText>
        </w:r>
      </w:del>
      <w:ins w:id="45" w:author="Sharyn O'Halloran" w:date="2016-05-11T14:28:00Z">
        <w:r w:rsidR="00A075CF">
          <w:rPr>
            <w:rFonts w:eastAsia="Times New Roman"/>
            <w:color w:val="515151"/>
            <w:sz w:val="20"/>
            <w:szCs w:val="20"/>
          </w:rPr>
          <w:t>;</w:t>
        </w:r>
      </w:ins>
    </w:p>
    <w:p w14:paraId="18E73DBB" w14:textId="3704B990" w:rsidR="00AA3F68" w:rsidRDefault="00A075CF" w:rsidP="00AA3F68">
      <w:pPr>
        <w:pStyle w:val="ListParagraph"/>
        <w:numPr>
          <w:ilvl w:val="0"/>
          <w:numId w:val="4"/>
        </w:numPr>
        <w:ind w:firstLineChars="0"/>
        <w:jc w:val="both"/>
        <w:rPr>
          <w:color w:val="515151"/>
          <w:sz w:val="20"/>
          <w:szCs w:val="20"/>
        </w:rPr>
      </w:pPr>
      <w:ins w:id="46" w:author="Sharyn O'Halloran" w:date="2016-05-11T14:28:00Z">
        <w:r>
          <w:rPr>
            <w:rFonts w:eastAsia="Times New Roman"/>
            <w:color w:val="515151"/>
            <w:sz w:val="20"/>
            <w:szCs w:val="20"/>
          </w:rPr>
          <w:t xml:space="preserve">Estimates from </w:t>
        </w:r>
      </w:ins>
      <w:del w:id="47" w:author="Sharyn O'Halloran" w:date="2016-05-11T14:28:00Z">
        <w:r w:rsidR="00AA3F68" w:rsidDel="00A075CF">
          <w:rPr>
            <w:rFonts w:eastAsia="Times New Roman"/>
            <w:color w:val="515151"/>
            <w:sz w:val="20"/>
            <w:szCs w:val="20"/>
          </w:rPr>
          <w:delText xml:space="preserve">New </w:delText>
        </w:r>
      </w:del>
      <w:ins w:id="48" w:author="Sharyn O'Halloran" w:date="2016-05-11T14:28:00Z">
        <w:r>
          <w:rPr>
            <w:rFonts w:eastAsia="Times New Roman"/>
            <w:color w:val="515151"/>
            <w:sz w:val="20"/>
            <w:szCs w:val="20"/>
          </w:rPr>
          <w:t xml:space="preserve">new </w:t>
        </w:r>
      </w:ins>
      <w:r w:rsidR="00AA3F68">
        <w:rPr>
          <w:rFonts w:eastAsia="Times New Roman"/>
          <w:color w:val="515151"/>
          <w:sz w:val="20"/>
          <w:szCs w:val="20"/>
        </w:rPr>
        <w:t>models using the additional variables</w:t>
      </w:r>
      <w:del w:id="49" w:author="Sharyn O'Halloran" w:date="2016-05-11T14:29:00Z">
        <w:r w:rsidR="00AA3F68" w:rsidDel="00A075CF">
          <w:rPr>
            <w:rFonts w:eastAsia="Times New Roman"/>
            <w:color w:val="515151"/>
            <w:sz w:val="20"/>
            <w:szCs w:val="20"/>
          </w:rPr>
          <w:delText>.</w:delText>
        </w:r>
      </w:del>
      <w:ins w:id="50" w:author="Sharyn O'Halloran" w:date="2016-05-11T14:29:00Z">
        <w:r>
          <w:rPr>
            <w:rFonts w:eastAsia="Times New Roman"/>
            <w:color w:val="515151"/>
            <w:sz w:val="20"/>
            <w:szCs w:val="20"/>
          </w:rPr>
          <w:t>; and</w:t>
        </w:r>
      </w:ins>
    </w:p>
    <w:p w14:paraId="34D43264" w14:textId="10476567" w:rsidR="00AA3F68" w:rsidRPr="00AA3F68" w:rsidRDefault="00AA3F68" w:rsidP="00AA3F68">
      <w:pPr>
        <w:pStyle w:val="ListParagraph"/>
        <w:numPr>
          <w:ilvl w:val="0"/>
          <w:numId w:val="4"/>
        </w:numPr>
        <w:ind w:firstLineChars="0"/>
        <w:jc w:val="both"/>
        <w:rPr>
          <w:color w:val="515151"/>
          <w:sz w:val="20"/>
          <w:szCs w:val="20"/>
        </w:rPr>
      </w:pPr>
      <w:r>
        <w:rPr>
          <w:color w:val="515151"/>
          <w:sz w:val="20"/>
          <w:szCs w:val="20"/>
        </w:rPr>
        <w:t xml:space="preserve">Appendices, including an in-depth literature review, </w:t>
      </w:r>
      <w:proofErr w:type="spellStart"/>
      <w:r>
        <w:rPr>
          <w:color w:val="515151"/>
          <w:sz w:val="20"/>
          <w:szCs w:val="20"/>
        </w:rPr>
        <w:t>Stata</w:t>
      </w:r>
      <w:proofErr w:type="spellEnd"/>
      <w:r>
        <w:rPr>
          <w:color w:val="515151"/>
          <w:sz w:val="20"/>
          <w:szCs w:val="20"/>
        </w:rPr>
        <w:t xml:space="preserve"> code for each model, and a complete codebook.</w:t>
      </w:r>
    </w:p>
    <w:p w14:paraId="69CE2B76" w14:textId="77777777" w:rsidR="00DD3C33" w:rsidRPr="00987437" w:rsidRDefault="00DD3C33" w:rsidP="005B3728">
      <w:pPr>
        <w:jc w:val="both"/>
        <w:rPr>
          <w:rFonts w:ascii="Arial" w:hAnsi="Arial"/>
          <w:color w:val="515151"/>
          <w:sz w:val="20"/>
          <w:szCs w:val="20"/>
        </w:rPr>
      </w:pPr>
    </w:p>
    <w:p w14:paraId="1F423A8E" w14:textId="4ACD26B0" w:rsidR="007B4050" w:rsidRPr="00987437" w:rsidRDefault="007B4050">
      <w:pPr>
        <w:spacing w:after="160" w:line="259" w:lineRule="auto"/>
        <w:rPr>
          <w:rFonts w:ascii="Arial" w:hAnsi="Arial"/>
          <w:color w:val="333333" w:themeColor="text1"/>
          <w:sz w:val="20"/>
          <w:szCs w:val="20"/>
        </w:rPr>
      </w:pPr>
      <w:r w:rsidRPr="00987437">
        <w:rPr>
          <w:rFonts w:ascii="Arial" w:hAnsi="Arial"/>
          <w:color w:val="333333" w:themeColor="text1"/>
          <w:sz w:val="20"/>
          <w:szCs w:val="20"/>
        </w:rPr>
        <w:br w:type="page"/>
      </w:r>
    </w:p>
    <w:p w14:paraId="547A150B" w14:textId="77777777" w:rsidR="007B4050" w:rsidRDefault="007B4050" w:rsidP="00C520CE">
      <w:pPr>
        <w:rPr>
          <w:rFonts w:ascii="Franklin Gothic Book" w:eastAsia="Times New Roman" w:hAnsi="Franklin Gothic Book"/>
          <w:b/>
          <w:color w:val="336699" w:themeColor="text2"/>
          <w:sz w:val="40"/>
          <w:szCs w:val="40"/>
        </w:rPr>
      </w:pPr>
    </w:p>
    <w:p w14:paraId="2FDCAD99" w14:textId="77777777" w:rsidR="00DD3C33" w:rsidRPr="007B4050" w:rsidRDefault="00DD3C33" w:rsidP="00C520CE">
      <w:pPr>
        <w:rPr>
          <w:rFonts w:ascii="Franklin Gothic Book" w:eastAsia="Times New Roman" w:hAnsi="Franklin Gothic Book"/>
          <w:b/>
          <w:color w:val="336699" w:themeColor="text2"/>
          <w:sz w:val="40"/>
          <w:szCs w:val="40"/>
        </w:rPr>
      </w:pPr>
      <w:r w:rsidRPr="007B4050">
        <w:rPr>
          <w:rFonts w:ascii="Franklin Gothic Book" w:eastAsia="Times New Roman" w:hAnsi="Franklin Gothic Book"/>
          <w:b/>
          <w:color w:val="336699" w:themeColor="text2"/>
          <w:sz w:val="40"/>
          <w:szCs w:val="40"/>
        </w:rPr>
        <w:t>Table of Contents</w:t>
      </w:r>
    </w:p>
    <w:p w14:paraId="3FFC9B7A" w14:textId="77777777" w:rsidR="00DD3C33" w:rsidRPr="00987437" w:rsidRDefault="00DD3C33" w:rsidP="00C520CE">
      <w:pPr>
        <w:rPr>
          <w:rFonts w:ascii="Arial" w:hAnsi="Arial"/>
          <w:color w:val="333333" w:themeColor="text1"/>
        </w:rPr>
      </w:pPr>
    </w:p>
    <w:p w14:paraId="58E56971" w14:textId="77777777" w:rsidR="00DD3C33" w:rsidRPr="00987437" w:rsidRDefault="00DD3C33" w:rsidP="00C520CE">
      <w:pPr>
        <w:rPr>
          <w:rFonts w:ascii="Arial" w:hAnsi="Arial"/>
          <w:color w:val="333333" w:themeColor="text1"/>
        </w:rPr>
      </w:pPr>
    </w:p>
    <w:p w14:paraId="740AF0E2"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u w:val="single"/>
        </w:rPr>
        <w:t>Section</w:t>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r>
      <w:r w:rsidRPr="00987437">
        <w:rPr>
          <w:rFonts w:ascii="Arial" w:eastAsia="Times New Roman" w:hAnsi="Arial"/>
          <w:color w:val="333333" w:themeColor="text1"/>
          <w:u w:val="single"/>
        </w:rPr>
        <w:tab/>
        <w:t>Page Number</w:t>
      </w:r>
    </w:p>
    <w:p w14:paraId="62C81053" w14:textId="77777777" w:rsidR="00DD3C33" w:rsidRPr="00987437" w:rsidRDefault="00DD3C33" w:rsidP="00C520CE">
      <w:pPr>
        <w:rPr>
          <w:rFonts w:ascii="Arial" w:hAnsi="Arial"/>
          <w:color w:val="333333" w:themeColor="text1"/>
        </w:rPr>
      </w:pPr>
    </w:p>
    <w:p w14:paraId="302734AB"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Introduction: Problem Statement and Tasks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6B1C48E7" w14:textId="77777777" w:rsidR="00DD3C33" w:rsidRPr="00987437" w:rsidRDefault="00DD3C33" w:rsidP="00C520CE">
      <w:pPr>
        <w:rPr>
          <w:rFonts w:ascii="Arial" w:hAnsi="Arial"/>
          <w:color w:val="333333" w:themeColor="text1"/>
        </w:rPr>
      </w:pPr>
    </w:p>
    <w:p w14:paraId="3725BC6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Literature Review</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3DB8B5D2"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Summary Table</w:t>
      </w:r>
    </w:p>
    <w:p w14:paraId="7224184C" w14:textId="77777777" w:rsidR="00DD3C33" w:rsidRPr="00987437" w:rsidRDefault="00DD3C33" w:rsidP="00C520CE">
      <w:pPr>
        <w:rPr>
          <w:rFonts w:ascii="Arial" w:hAnsi="Arial"/>
          <w:color w:val="333333" w:themeColor="text1"/>
        </w:rPr>
      </w:pPr>
    </w:p>
    <w:p w14:paraId="6DC501BC"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Data and Methods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39E0795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Codebook</w:t>
      </w:r>
    </w:p>
    <w:p w14:paraId="739AE12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b/>
        <w:t>Collection Methods</w:t>
      </w:r>
    </w:p>
    <w:p w14:paraId="17BD89DD" w14:textId="77777777" w:rsidR="00DD3C33" w:rsidRPr="00987437" w:rsidRDefault="00DD3C33" w:rsidP="00C520CE">
      <w:pPr>
        <w:rPr>
          <w:rFonts w:ascii="Arial" w:hAnsi="Arial"/>
          <w:color w:val="333333" w:themeColor="text1"/>
        </w:rPr>
      </w:pPr>
    </w:p>
    <w:p w14:paraId="5D5EA957"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 xml:space="preserve">Model </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13936871" w14:textId="77777777" w:rsidR="00DD3C33" w:rsidRPr="00987437" w:rsidRDefault="00DD3C33" w:rsidP="00C520CE">
      <w:pPr>
        <w:rPr>
          <w:rFonts w:ascii="Arial" w:hAnsi="Arial"/>
          <w:color w:val="333333" w:themeColor="text1"/>
        </w:rPr>
      </w:pPr>
    </w:p>
    <w:p w14:paraId="191A77D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 xml:space="preserve">Conclusion and Recommendations </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277537B2" w14:textId="77777777" w:rsidR="00DD3C33" w:rsidRPr="00987437" w:rsidRDefault="00DD3C33" w:rsidP="00C520CE">
      <w:pPr>
        <w:rPr>
          <w:rFonts w:ascii="Arial" w:hAnsi="Arial"/>
          <w:color w:val="333333" w:themeColor="text1"/>
        </w:rPr>
      </w:pPr>
    </w:p>
    <w:p w14:paraId="56E67C68"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Appendices</w:t>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r>
      <w:r w:rsidRPr="00987437">
        <w:rPr>
          <w:rFonts w:ascii="Arial" w:eastAsia="Times New Roman" w:hAnsi="Arial"/>
          <w:color w:val="333333" w:themeColor="text1"/>
        </w:rPr>
        <w:tab/>
        <w:t>Page _</w:t>
      </w:r>
    </w:p>
    <w:p w14:paraId="633F8C54" w14:textId="77777777" w:rsidR="00DD3C33" w:rsidRPr="00987437" w:rsidRDefault="00DD3C33" w:rsidP="00C520CE">
      <w:pPr>
        <w:rPr>
          <w:rFonts w:ascii="Arial" w:hAnsi="Arial"/>
          <w:color w:val="333333" w:themeColor="text1"/>
        </w:rPr>
      </w:pPr>
    </w:p>
    <w:p w14:paraId="17F75799" w14:textId="77777777" w:rsidR="00DD3C33" w:rsidRPr="00987437" w:rsidRDefault="00DD3C33" w:rsidP="00C520CE">
      <w:pPr>
        <w:rPr>
          <w:rFonts w:ascii="Arial" w:hAnsi="Arial"/>
          <w:color w:val="333333" w:themeColor="text1"/>
        </w:rPr>
      </w:pPr>
      <w:r w:rsidRPr="00987437">
        <w:rPr>
          <w:rFonts w:ascii="Arial" w:hAnsi="Arial"/>
          <w:color w:val="333333" w:themeColor="text1"/>
        </w:rPr>
        <w:br w:type="page"/>
      </w:r>
    </w:p>
    <w:p w14:paraId="35AC1306" w14:textId="77777777" w:rsidR="007B4050" w:rsidRDefault="007B4050" w:rsidP="00C520CE">
      <w:pPr>
        <w:rPr>
          <w:rFonts w:ascii="Franklin Gothic Book" w:eastAsia="Times New Roman" w:hAnsi="Franklin Gothic Book"/>
          <w:b/>
          <w:color w:val="336699" w:themeColor="text2"/>
          <w:sz w:val="40"/>
          <w:szCs w:val="40"/>
        </w:rPr>
      </w:pPr>
    </w:p>
    <w:p w14:paraId="541B9C1E" w14:textId="56F0EA82" w:rsidR="007B4050" w:rsidRPr="00286FAF" w:rsidRDefault="007B4050"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In</w:t>
      </w:r>
      <w:r w:rsidR="00DD3C33" w:rsidRPr="00286FAF">
        <w:rPr>
          <w:rFonts w:ascii="Franklin Gothic Book" w:eastAsia="Times New Roman" w:hAnsi="Franklin Gothic Book"/>
          <w:b/>
          <w:color w:val="336699" w:themeColor="text2"/>
          <w:sz w:val="40"/>
          <w:szCs w:val="40"/>
        </w:rPr>
        <w:t>troduction</w:t>
      </w:r>
    </w:p>
    <w:p w14:paraId="525297A5" w14:textId="4241014A" w:rsidR="007B4050" w:rsidRPr="00987437" w:rsidRDefault="00DD3C33" w:rsidP="007B4050">
      <w:pPr>
        <w:rPr>
          <w:rFonts w:ascii="Arial" w:hAnsi="Arial"/>
          <w:color w:val="333333" w:themeColor="text1"/>
        </w:rPr>
      </w:pPr>
      <w:r w:rsidRPr="00987437">
        <w:rPr>
          <w:rFonts w:ascii="Arial" w:eastAsia="Times New Roman" w:hAnsi="Arial"/>
          <w:color w:val="333333" w:themeColor="text1"/>
        </w:rPr>
        <w:t xml:space="preserve">  </w:t>
      </w:r>
    </w:p>
    <w:p w14:paraId="1625AD38" w14:textId="459083C3" w:rsidR="00DD3C33" w:rsidRPr="00987437" w:rsidRDefault="00DD3C33" w:rsidP="007B4050">
      <w:pPr>
        <w:rPr>
          <w:rFonts w:ascii="Arial" w:hAnsi="Arial"/>
          <w:color w:val="515151"/>
        </w:rPr>
      </w:pPr>
      <w:r w:rsidRPr="00987437">
        <w:rPr>
          <w:rFonts w:ascii="Arial" w:eastAsia="Times New Roman" w:hAnsi="Arial"/>
          <w:color w:val="515151"/>
          <w:sz w:val="20"/>
          <w:szCs w:val="20"/>
        </w:rPr>
        <w:t xml:space="preserve">This Columbia Capstone Group project is an election forecasting model originally designed by and updated for the global research firm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The project seeks to identify the likelihood of an incumbent electoral candidate’s reelection based on contemporary public opinion, macroeconomic conditions, and whether the country is involved in a military dispute. </w:t>
      </w:r>
    </w:p>
    <w:p w14:paraId="3E73044D" w14:textId="77777777" w:rsidR="00DD3C33" w:rsidRPr="00987437" w:rsidRDefault="00DD3C33" w:rsidP="007B4050">
      <w:pPr>
        <w:jc w:val="both"/>
        <w:rPr>
          <w:rFonts w:ascii="Arial" w:hAnsi="Arial"/>
          <w:color w:val="515151"/>
          <w:sz w:val="20"/>
          <w:szCs w:val="20"/>
        </w:rPr>
      </w:pPr>
    </w:p>
    <w:p w14:paraId="5D78D856" w14:textId="4D262758" w:rsidR="00DD3C33" w:rsidRPr="00987437" w:rsidRDefault="00DD3C33" w:rsidP="007B4050">
      <w:pPr>
        <w:jc w:val="both"/>
        <w:rPr>
          <w:rFonts w:ascii="Arial" w:hAnsi="Arial"/>
          <w:color w:val="515151"/>
          <w:sz w:val="20"/>
          <w:szCs w:val="20"/>
        </w:rPr>
      </w:pPr>
      <w:r w:rsidRPr="00987437">
        <w:rPr>
          <w:rFonts w:ascii="Arial" w:eastAsia="Times New Roman" w:hAnsi="Arial"/>
          <w:color w:val="515151"/>
          <w:sz w:val="20"/>
          <w:szCs w:val="20"/>
        </w:rPr>
        <w:t xml:space="preserve">This election forecasting project uses election data collected both in the United States and in foreign countries to test and analyze the effectiveness and accuracy of the </w:t>
      </w:r>
      <w:proofErr w:type="spellStart"/>
      <w:r w:rsidRPr="00987437">
        <w:rPr>
          <w:rFonts w:ascii="Arial" w:eastAsia="Times New Roman" w:hAnsi="Arial"/>
          <w:color w:val="515151"/>
          <w:sz w:val="20"/>
          <w:szCs w:val="20"/>
        </w:rPr>
        <w:t>Ipsos</w:t>
      </w:r>
      <w:proofErr w:type="spellEnd"/>
      <w:r w:rsidRPr="00987437">
        <w:rPr>
          <w:rFonts w:ascii="Arial" w:eastAsia="Times New Roman" w:hAnsi="Arial"/>
          <w:color w:val="515151"/>
          <w:sz w:val="20"/>
          <w:szCs w:val="20"/>
        </w:rPr>
        <w:t xml:space="preserve"> forecasting model.  An analysis of different models was completed through a review of academic literature and best practice</w:t>
      </w:r>
      <w:del w:id="51" w:author="Sharyn O'Halloran" w:date="2016-05-11T14:30:00Z">
        <w:r w:rsidRPr="00987437" w:rsidDel="00E04AF5">
          <w:rPr>
            <w:rFonts w:ascii="Arial" w:eastAsia="Times New Roman" w:hAnsi="Arial"/>
            <w:color w:val="515151"/>
            <w:sz w:val="20"/>
            <w:szCs w:val="20"/>
          </w:rPr>
          <w:delText xml:space="preserve"> analysis</w:delText>
        </w:r>
      </w:del>
      <w:r w:rsidRPr="00987437">
        <w:rPr>
          <w:rFonts w:ascii="Arial" w:eastAsia="Times New Roman" w:hAnsi="Arial"/>
          <w:color w:val="515151"/>
          <w:sz w:val="20"/>
          <w:szCs w:val="20"/>
        </w:rPr>
        <w:t xml:space="preserve">.  In places where no polling data exists or weak polling is available, aggregate data from across multiple levels was combined to determine vote share and probability of victory of the incumbent. </w:t>
      </w:r>
    </w:p>
    <w:p w14:paraId="00103755" w14:textId="77777777" w:rsidR="00DD3C33" w:rsidRPr="00987437" w:rsidRDefault="00DD3C33" w:rsidP="007B4050">
      <w:pPr>
        <w:jc w:val="both"/>
        <w:rPr>
          <w:rFonts w:ascii="Arial" w:hAnsi="Arial"/>
          <w:color w:val="333333" w:themeColor="text1"/>
          <w:sz w:val="20"/>
          <w:szCs w:val="20"/>
        </w:rPr>
      </w:pPr>
    </w:p>
    <w:p w14:paraId="0927746D" w14:textId="4210F0F8" w:rsidR="00DD3C33" w:rsidRPr="00987437" w:rsidRDefault="00DD3C33" w:rsidP="007B4050">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r w:rsidRPr="00987437">
        <w:rPr>
          <w:rFonts w:ascii="Arial" w:eastAsia="Times New Roman" w:hAnsi="Arial"/>
          <w:b/>
          <w:color w:val="333333" w:themeColor="text1"/>
          <w:sz w:val="20"/>
          <w:szCs w:val="20"/>
        </w:rPr>
        <w:t xml:space="preserve">Map 1: Country Coverage of the Election Dataset </w:t>
      </w:r>
    </w:p>
    <w:p w14:paraId="49AA2415" w14:textId="7EC78894" w:rsidR="00DD3C33" w:rsidRPr="00987437" w:rsidRDefault="00DD3C33" w:rsidP="007B4050">
      <w:pPr>
        <w:ind w:left="720"/>
        <w:jc w:val="both"/>
        <w:rPr>
          <w:rFonts w:ascii="Arial" w:hAnsi="Arial"/>
          <w:color w:val="333333" w:themeColor="text1"/>
          <w:sz w:val="20"/>
          <w:szCs w:val="20"/>
        </w:rPr>
      </w:pPr>
      <w:r w:rsidRPr="00987437">
        <w:rPr>
          <w:rFonts w:ascii="Arial" w:eastAsia="Times New Roman" w:hAnsi="Arial"/>
          <w:color w:val="333333" w:themeColor="text1"/>
          <w:sz w:val="20"/>
          <w:szCs w:val="20"/>
        </w:rPr>
        <w:t>Source:</w:t>
      </w:r>
    </w:p>
    <w:p w14:paraId="1F3720C0" w14:textId="7B6F3284" w:rsidR="00DD3C33" w:rsidRPr="00987437" w:rsidRDefault="00E04AF5" w:rsidP="007B4050">
      <w:pPr>
        <w:jc w:val="both"/>
        <w:rPr>
          <w:rFonts w:ascii="Arial" w:hAnsi="Arial"/>
          <w:color w:val="333333" w:themeColor="text1"/>
        </w:rPr>
      </w:pPr>
      <w:r w:rsidRPr="00987437">
        <w:rPr>
          <w:rFonts w:ascii="Arial" w:hAnsi="Arial"/>
          <w:noProof/>
          <w:color w:val="333333" w:themeColor="text1"/>
          <w:sz w:val="20"/>
          <w:szCs w:val="20"/>
          <w:lang w:eastAsia="en-US"/>
        </w:rPr>
        <w:drawing>
          <wp:anchor distT="0" distB="0" distL="0" distR="0" simplePos="0" relativeHeight="251659264" behindDoc="0" locked="0" layoutInCell="0" hidden="0" allowOverlap="0" wp14:anchorId="6A932360" wp14:editId="033A4B84">
            <wp:simplePos x="0" y="0"/>
            <wp:positionH relativeFrom="margin">
              <wp:posOffset>381000</wp:posOffset>
            </wp:positionH>
            <wp:positionV relativeFrom="paragraph">
              <wp:posOffset>180975</wp:posOffset>
            </wp:positionV>
            <wp:extent cx="5521325" cy="2804795"/>
            <wp:effectExtent l="0" t="0" r="0" b="0"/>
            <wp:wrapTopAndBottom distT="0" dist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t="1760" b="-1760"/>
                    <a:stretch>
                      <a:fillRect/>
                    </a:stretch>
                  </pic:blipFill>
                  <pic:spPr>
                    <a:xfrm>
                      <a:off x="0" y="0"/>
                      <a:ext cx="5521325" cy="2804795"/>
                    </a:xfrm>
                    <a:prstGeom prst="rect">
                      <a:avLst/>
                    </a:prstGeom>
                    <a:ln/>
                  </pic:spPr>
                </pic:pic>
              </a:graphicData>
            </a:graphic>
          </wp:anchor>
        </w:drawing>
      </w:r>
      <w:r w:rsidR="00DD3C33" w:rsidRPr="00987437">
        <w:rPr>
          <w:rFonts w:ascii="Arial" w:eastAsia="Times New Roman" w:hAnsi="Arial"/>
          <w:color w:val="515151"/>
          <w:sz w:val="20"/>
          <w:szCs w:val="20"/>
        </w:rPr>
        <w:t xml:space="preserve">We built upon the historic elections dataset previously developed by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Public Affairs team to enhance its scope and accuracy.  </w:t>
      </w:r>
      <w:commentRangeStart w:id="52"/>
      <w:r w:rsidR="00DD3C33" w:rsidRPr="00987437">
        <w:rPr>
          <w:rFonts w:ascii="Arial" w:eastAsia="Times New Roman" w:hAnsi="Arial"/>
          <w:color w:val="515151"/>
          <w:sz w:val="20"/>
          <w:szCs w:val="20"/>
        </w:rPr>
        <w:t>More</w:t>
      </w:r>
      <w:commentRangeEnd w:id="52"/>
      <w:r>
        <w:rPr>
          <w:rStyle w:val="CommentReference"/>
          <w:rFonts w:ascii="Arial" w:eastAsia="Arial" w:hAnsi="Arial" w:cs="Arial"/>
          <w:color w:val="000000"/>
        </w:rPr>
        <w:commentReference w:id="52"/>
      </w:r>
      <w:r w:rsidR="00DD3C33" w:rsidRPr="00987437">
        <w:rPr>
          <w:rFonts w:ascii="Arial" w:eastAsia="Times New Roman" w:hAnsi="Arial"/>
          <w:color w:val="515151"/>
          <w:sz w:val="20"/>
          <w:szCs w:val="20"/>
        </w:rPr>
        <w:t xml:space="preserve"> countries are included in the updated data set, as well as a standardized time scale over which the data was collected, and a higher number of independent variables.  This project includes global elections in various contexts with a focus on free elections.  The goal of the project is to create an improved database accompanied by a more thorough and accurate statistical model.  Our hypothesis is that with greater scope of the data and a higher precision </w:t>
      </w:r>
      <w:del w:id="53" w:author="Sharyn O'Halloran" w:date="2016-05-11T14:31:00Z">
        <w:r w:rsidR="00DD3C33" w:rsidRPr="00987437" w:rsidDel="00E04AF5">
          <w:rPr>
            <w:rFonts w:ascii="Arial" w:eastAsia="Times New Roman" w:hAnsi="Arial"/>
            <w:color w:val="515151"/>
            <w:sz w:val="20"/>
            <w:szCs w:val="20"/>
          </w:rPr>
          <w:delText xml:space="preserve">in </w:delText>
        </w:r>
      </w:del>
      <w:ins w:id="54" w:author="Sharyn O'Halloran" w:date="2016-05-11T14:31:00Z">
        <w:r>
          <w:rPr>
            <w:rFonts w:ascii="Arial" w:eastAsia="Times New Roman" w:hAnsi="Arial"/>
            <w:color w:val="515151"/>
            <w:sz w:val="20"/>
            <w:szCs w:val="20"/>
          </w:rPr>
          <w:t>of</w:t>
        </w:r>
        <w:r w:rsidRPr="00987437">
          <w:rPr>
            <w:rFonts w:ascii="Arial" w:eastAsia="Times New Roman" w:hAnsi="Arial"/>
            <w:color w:val="515151"/>
            <w:sz w:val="20"/>
            <w:szCs w:val="20"/>
          </w:rPr>
          <w:t xml:space="preserve"> </w:t>
        </w:r>
      </w:ins>
      <w:r w:rsidR="00DD3C33" w:rsidRPr="00987437">
        <w:rPr>
          <w:rFonts w:ascii="Arial" w:eastAsia="Times New Roman" w:hAnsi="Arial"/>
          <w:color w:val="515151"/>
          <w:sz w:val="20"/>
          <w:szCs w:val="20"/>
        </w:rPr>
        <w:t xml:space="preserve">the statistical model, we can enhance the accuracy of the election model and provide for a greater predictive capability of the </w:t>
      </w:r>
      <w:proofErr w:type="spellStart"/>
      <w:r w:rsidR="00DD3C33" w:rsidRPr="00987437">
        <w:rPr>
          <w:rFonts w:ascii="Arial" w:eastAsia="Times New Roman" w:hAnsi="Arial"/>
          <w:color w:val="515151"/>
          <w:sz w:val="20"/>
          <w:szCs w:val="20"/>
        </w:rPr>
        <w:t>Ipsos</w:t>
      </w:r>
      <w:proofErr w:type="spellEnd"/>
      <w:r w:rsidR="00DD3C33" w:rsidRPr="00987437">
        <w:rPr>
          <w:rFonts w:ascii="Arial" w:eastAsia="Times New Roman" w:hAnsi="Arial"/>
          <w:color w:val="515151"/>
          <w:sz w:val="20"/>
          <w:szCs w:val="20"/>
        </w:rPr>
        <w:t xml:space="preserve"> elections forecast.</w:t>
      </w:r>
      <w:r w:rsidR="00DD3C33" w:rsidRPr="00987437">
        <w:rPr>
          <w:rFonts w:ascii="Arial" w:eastAsia="Times New Roman" w:hAnsi="Arial"/>
          <w:color w:val="515151"/>
        </w:rPr>
        <w:t xml:space="preserve"> </w:t>
      </w:r>
      <w:r w:rsidR="00DD3C33" w:rsidRPr="00987437">
        <w:rPr>
          <w:rFonts w:ascii="Arial" w:eastAsia="Times New Roman" w:hAnsi="Arial"/>
          <w:color w:val="333333" w:themeColor="text1"/>
        </w:rPr>
        <w:t xml:space="preserve"> </w:t>
      </w:r>
    </w:p>
    <w:p w14:paraId="64ED0E58" w14:textId="514BD02A" w:rsidR="00B1693B" w:rsidRDefault="00B1693B">
      <w:pPr>
        <w:spacing w:after="160" w:line="259" w:lineRule="auto"/>
        <w:rPr>
          <w:rFonts w:ascii="Franklin Gothic Book" w:eastAsia="Times New Roman" w:hAnsi="Franklin Gothic Book"/>
          <w:b/>
          <w:color w:val="336699" w:themeColor="text2"/>
          <w:sz w:val="40"/>
          <w:szCs w:val="40"/>
        </w:rPr>
      </w:pPr>
      <w:r>
        <w:rPr>
          <w:rFonts w:ascii="Franklin Gothic Book" w:eastAsia="Times New Roman" w:hAnsi="Franklin Gothic Book"/>
          <w:b/>
          <w:color w:val="336699" w:themeColor="text2"/>
          <w:sz w:val="40"/>
          <w:szCs w:val="40"/>
        </w:rPr>
        <w:br w:type="page"/>
      </w:r>
    </w:p>
    <w:p w14:paraId="647DB46C" w14:textId="77777777" w:rsidR="00286FAF" w:rsidRDefault="00286FAF" w:rsidP="00C520CE">
      <w:pPr>
        <w:rPr>
          <w:rFonts w:ascii="Franklin Gothic Book" w:eastAsia="Times New Roman" w:hAnsi="Franklin Gothic Book"/>
          <w:b/>
          <w:color w:val="336699" w:themeColor="text2"/>
          <w:sz w:val="40"/>
          <w:szCs w:val="40"/>
        </w:rPr>
      </w:pPr>
    </w:p>
    <w:p w14:paraId="471F30E0" w14:textId="656F99BF" w:rsidR="00286FAF" w:rsidRPr="00286FAF" w:rsidRDefault="00DD3C33" w:rsidP="00286FAF">
      <w:pPr>
        <w:pStyle w:val="ListParagraph"/>
        <w:numPr>
          <w:ilvl w:val="0"/>
          <w:numId w:val="2"/>
        </w:numPr>
        <w:ind w:firstLineChars="0"/>
        <w:rPr>
          <w:rFonts w:ascii="Franklin Gothic Book" w:eastAsia="Times New Roman" w:hAnsi="Franklin Gothic Book"/>
          <w:b/>
          <w:color w:val="336699" w:themeColor="text2"/>
          <w:sz w:val="40"/>
          <w:szCs w:val="40"/>
        </w:rPr>
      </w:pPr>
      <w:r w:rsidRPr="00286FAF">
        <w:rPr>
          <w:rFonts w:ascii="Franklin Gothic Book" w:eastAsia="Times New Roman" w:hAnsi="Franklin Gothic Book"/>
          <w:b/>
          <w:color w:val="336699" w:themeColor="text2"/>
          <w:sz w:val="40"/>
          <w:szCs w:val="40"/>
        </w:rPr>
        <w:t xml:space="preserve">Literature Review </w:t>
      </w:r>
    </w:p>
    <w:p w14:paraId="0EAC288A" w14:textId="77777777" w:rsidR="00286FAF" w:rsidRDefault="00286FAF" w:rsidP="00C520CE">
      <w:pPr>
        <w:rPr>
          <w:rFonts w:ascii="Franklin Gothic Book" w:eastAsia="Times New Roman" w:hAnsi="Franklin Gothic Book"/>
          <w:b/>
          <w:color w:val="336699" w:themeColor="text2"/>
          <w:sz w:val="40"/>
          <w:szCs w:val="40"/>
        </w:rPr>
      </w:pPr>
    </w:p>
    <w:p w14:paraId="662A85C5" w14:textId="12A2E808" w:rsidR="00DD3C33" w:rsidRPr="00286FAF" w:rsidRDefault="00DD3C33" w:rsidP="00286FAF">
      <w:pPr>
        <w:jc w:val="both"/>
        <w:rPr>
          <w:rFonts w:ascii="Franklin Gothic Book" w:eastAsia="Times New Roman" w:hAnsi="Franklin Gothic Book"/>
          <w:b/>
          <w:color w:val="336699" w:themeColor="text2"/>
          <w:sz w:val="20"/>
          <w:szCs w:val="20"/>
        </w:rPr>
      </w:pPr>
      <w:r w:rsidRPr="00987437">
        <w:rPr>
          <w:rFonts w:ascii="Arial" w:eastAsia="Times New Roman" w:hAnsi="Arial"/>
          <w:color w:val="515151"/>
          <w:sz w:val="20"/>
          <w:szCs w:val="20"/>
        </w:rPr>
        <w:t>The Columbia Capstone Group reviewed seventeen academic studies that covered election prediction models and methodology in order to understand the existing state of the field. Among them we chose the following five as the most salient in terms of variables and methodology, and we have drawn on them to create our new prediction model. It should be noted that almost all election prediction literature is based on the US electoral system.</w:t>
      </w:r>
    </w:p>
    <w:p w14:paraId="085AB880" w14:textId="77777777" w:rsidR="00DD3C33" w:rsidRPr="00987437" w:rsidRDefault="00DD3C33" w:rsidP="00286FAF">
      <w:pPr>
        <w:jc w:val="both"/>
        <w:rPr>
          <w:rFonts w:ascii="Arial" w:hAnsi="Arial"/>
          <w:color w:val="333333" w:themeColor="text1"/>
          <w:sz w:val="20"/>
          <w:szCs w:val="20"/>
        </w:rPr>
      </w:pPr>
    </w:p>
    <w:p w14:paraId="1B64C97D" w14:textId="77777777" w:rsidR="00DD3C33" w:rsidRPr="00C06BCD" w:rsidRDefault="00DD3C33" w:rsidP="00286FAF">
      <w:pPr>
        <w:jc w:val="both"/>
        <w:rPr>
          <w:rFonts w:ascii="Franklin Gothic Book"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1. Lewis-Beck/</w:t>
      </w:r>
      <w:proofErr w:type="spellStart"/>
      <w:r w:rsidRPr="00C06BCD">
        <w:rPr>
          <w:rFonts w:ascii="Franklin Gothic Book" w:eastAsia="Times New Roman" w:hAnsi="Franklin Gothic Book"/>
          <w:b/>
          <w:color w:val="336699" w:themeColor="text2"/>
          <w:sz w:val="28"/>
          <w:szCs w:val="20"/>
        </w:rPr>
        <w:t>Tien</w:t>
      </w:r>
      <w:proofErr w:type="spellEnd"/>
      <w:r w:rsidRPr="00C06BCD">
        <w:rPr>
          <w:rFonts w:ascii="Franklin Gothic Book" w:eastAsia="Times New Roman" w:hAnsi="Franklin Gothic Book"/>
          <w:b/>
          <w:color w:val="336699" w:themeColor="text2"/>
          <w:sz w:val="28"/>
          <w:szCs w:val="20"/>
        </w:rPr>
        <w:t xml:space="preserve"> Jobs Model Forecast</w:t>
      </w:r>
    </w:p>
    <w:p w14:paraId="049282BA" w14:textId="77777777" w:rsidR="00DD3C33" w:rsidRPr="00987437" w:rsidRDefault="00DD3C33" w:rsidP="00286FAF">
      <w:pPr>
        <w:jc w:val="both"/>
        <w:rPr>
          <w:rFonts w:ascii="Arial" w:hAnsi="Arial"/>
          <w:color w:val="333333" w:themeColor="text1"/>
          <w:sz w:val="20"/>
          <w:szCs w:val="20"/>
        </w:rPr>
      </w:pPr>
    </w:p>
    <w:p w14:paraId="03ADC389"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515151"/>
          <w:sz w:val="20"/>
          <w:szCs w:val="20"/>
        </w:rPr>
        <w:t xml:space="preserve">Michael S. Lewis-Beck and Charles </w:t>
      </w:r>
      <w:proofErr w:type="spellStart"/>
      <w:r w:rsidRPr="00987437">
        <w:rPr>
          <w:rFonts w:ascii="Arial" w:eastAsia="Times New Roman" w:hAnsi="Arial"/>
          <w:color w:val="515151"/>
          <w:sz w:val="20"/>
          <w:szCs w:val="20"/>
        </w:rPr>
        <w:t>Tien</w:t>
      </w:r>
      <w:proofErr w:type="spellEnd"/>
      <w:r w:rsidRPr="00987437">
        <w:rPr>
          <w:rFonts w:ascii="Arial" w:eastAsia="Times New Roman" w:hAnsi="Arial"/>
          <w:color w:val="515151"/>
          <w:sz w:val="20"/>
          <w:szCs w:val="20"/>
        </w:rPr>
        <w:t xml:space="preserve"> have written numerous peer-reviewed articles on predicting presidential elections through their Jobs Model Forecast. They find that there is a high correlation between economic performance during a president's term, his approval rating, and whether he gets re-elected or his successor is elected. These two primary variables are broken down into four measureable sub-variables. Economic performance is measured through change in GNP in the fourth quarter prior to the election year and through the percentage change of jobs growth over the first 3.5 years of the president’s term. Approval rating is measured by the first Gallup poll in July of an election year, and incumbent or successor status is scored as 1 if the incumbent is running for reelection, 0 if the incumbent and successor have a tolerable relationship, and -1 if the incumbent party candidate and the president are not united. The authors apply ordinary least squares regression to these data to predict the vote share of the incumbent candidate or party, and correctly predict all U.S. elections after 1984 with the exception of the controversial 2000 </w:t>
      </w:r>
      <w:commentRangeStart w:id="55"/>
      <w:r w:rsidRPr="00987437">
        <w:rPr>
          <w:rFonts w:ascii="Arial" w:eastAsia="Times New Roman" w:hAnsi="Arial"/>
          <w:color w:val="515151"/>
          <w:sz w:val="20"/>
          <w:szCs w:val="20"/>
        </w:rPr>
        <w:t>election</w:t>
      </w:r>
      <w:commentRangeEnd w:id="55"/>
      <w:r w:rsidR="00E04AF5">
        <w:rPr>
          <w:rStyle w:val="CommentReference"/>
          <w:rFonts w:ascii="Arial" w:eastAsia="Arial" w:hAnsi="Arial" w:cs="Arial"/>
          <w:color w:val="000000"/>
        </w:rPr>
        <w:commentReference w:id="55"/>
      </w:r>
      <w:r w:rsidRPr="00987437">
        <w:rPr>
          <w:rFonts w:ascii="Arial" w:eastAsia="Times New Roman" w:hAnsi="Arial"/>
          <w:color w:val="515151"/>
          <w:sz w:val="20"/>
          <w:szCs w:val="20"/>
        </w:rPr>
        <w:t>.</w:t>
      </w:r>
    </w:p>
    <w:p w14:paraId="3C330775" w14:textId="77777777" w:rsidR="00DD3C33" w:rsidRPr="00987437" w:rsidRDefault="00DD3C33" w:rsidP="00286FAF">
      <w:pPr>
        <w:jc w:val="both"/>
        <w:rPr>
          <w:rFonts w:ascii="Arial" w:hAnsi="Arial"/>
          <w:color w:val="333333" w:themeColor="text1"/>
          <w:sz w:val="20"/>
          <w:szCs w:val="20"/>
        </w:rPr>
      </w:pPr>
    </w:p>
    <w:p w14:paraId="0CB1DF2F"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2. Fair’s Model</w:t>
      </w:r>
    </w:p>
    <w:p w14:paraId="1ECBD316" w14:textId="77777777" w:rsidR="00DD3C33" w:rsidRPr="00987437" w:rsidRDefault="00DD3C33" w:rsidP="00286FAF">
      <w:pPr>
        <w:jc w:val="both"/>
        <w:rPr>
          <w:rFonts w:ascii="Arial" w:hAnsi="Arial"/>
          <w:color w:val="333333" w:themeColor="text1"/>
          <w:sz w:val="20"/>
          <w:szCs w:val="20"/>
        </w:rPr>
      </w:pPr>
    </w:p>
    <w:p w14:paraId="0C6DB1A3" w14:textId="3068FC0F"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Ray C. Fair created one of the earliest presidential election vote-share models in 1978. He includes both economic and political variables</w:t>
      </w:r>
      <w:del w:id="56" w:author="Sharyn O'Halloran" w:date="2016-05-11T14:34:00Z">
        <w:r w:rsidRPr="00987437" w:rsidDel="00E04AF5">
          <w:rPr>
            <w:rFonts w:ascii="Arial" w:eastAsia="Times New Roman" w:hAnsi="Arial"/>
            <w:color w:val="515151"/>
            <w:sz w:val="20"/>
            <w:szCs w:val="20"/>
          </w:rPr>
          <w:delText xml:space="preserve"> </w:delText>
        </w:r>
      </w:del>
      <w:ins w:id="57" w:author="Sharyn O'Halloran" w:date="2016-05-11T14:34:00Z">
        <w:r w:rsidR="00E04AF5">
          <w:rPr>
            <w:rFonts w:ascii="Arial" w:eastAsia="Times New Roman" w:hAnsi="Arial"/>
            <w:color w:val="515151"/>
            <w:sz w:val="20"/>
            <w:szCs w:val="20"/>
          </w:rPr>
          <w:t>.</w:t>
        </w:r>
      </w:ins>
      <w:del w:id="58" w:author="Sharyn O'Halloran" w:date="2016-05-11T14:34:00Z">
        <w:r w:rsidRPr="00987437" w:rsidDel="00E04AF5">
          <w:rPr>
            <w:rFonts w:ascii="Arial" w:eastAsia="Times New Roman" w:hAnsi="Arial"/>
            <w:color w:val="515151"/>
            <w:sz w:val="20"/>
            <w:szCs w:val="20"/>
          </w:rPr>
          <w:delText>in the model</w:delText>
        </w:r>
      </w:del>
      <w:r w:rsidRPr="00987437">
        <w:rPr>
          <w:rFonts w:ascii="Arial" w:eastAsia="Times New Roman" w:hAnsi="Arial"/>
          <w:color w:val="515151"/>
          <w:sz w:val="20"/>
          <w:szCs w:val="20"/>
        </w:rPr>
        <w:t>. Economic variables include GDP growth rate per capita in first three quarters of election year, the inflation rate, and the number of quarters in the first 15 quarters in which the GDP growth is &gt; 3.2%. Political variables include incumbency status, duration of time in office of the incumbent party, and whether the nation is in a military conflict. The author applies ordinary least squares regression to these variables in order to predict the Democratic Party vote share in the presidential election. The sample is comprised of U.S. elections from 1916-</w:t>
      </w:r>
      <w:commentRangeStart w:id="59"/>
      <w:r w:rsidRPr="00987437">
        <w:rPr>
          <w:rFonts w:ascii="Arial" w:eastAsia="Times New Roman" w:hAnsi="Arial"/>
          <w:color w:val="515151"/>
          <w:sz w:val="20"/>
          <w:szCs w:val="20"/>
        </w:rPr>
        <w:t>2006</w:t>
      </w:r>
      <w:commentRangeEnd w:id="59"/>
      <w:r w:rsidR="00E04AF5">
        <w:rPr>
          <w:rStyle w:val="CommentReference"/>
          <w:rFonts w:ascii="Arial" w:eastAsia="Arial" w:hAnsi="Arial" w:cs="Arial"/>
          <w:color w:val="000000"/>
        </w:rPr>
        <w:commentReference w:id="59"/>
      </w:r>
      <w:r w:rsidRPr="00987437">
        <w:rPr>
          <w:rFonts w:ascii="Arial" w:eastAsia="Times New Roman" w:hAnsi="Arial"/>
          <w:color w:val="515151"/>
          <w:sz w:val="20"/>
          <w:szCs w:val="20"/>
        </w:rPr>
        <w:t>.</w:t>
      </w:r>
    </w:p>
    <w:p w14:paraId="674467FE" w14:textId="77777777" w:rsidR="00DD3C33" w:rsidRPr="00987437" w:rsidRDefault="00DD3C33" w:rsidP="00286FAF">
      <w:pPr>
        <w:jc w:val="both"/>
        <w:rPr>
          <w:rFonts w:ascii="Arial" w:hAnsi="Arial"/>
          <w:color w:val="333333" w:themeColor="text1"/>
          <w:sz w:val="20"/>
          <w:szCs w:val="20"/>
        </w:rPr>
      </w:pPr>
    </w:p>
    <w:p w14:paraId="46567ACD"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 xml:space="preserve">3. </w:t>
      </w:r>
      <w:proofErr w:type="spellStart"/>
      <w:r w:rsidRPr="00C06BCD">
        <w:rPr>
          <w:rFonts w:ascii="Franklin Gothic Book" w:eastAsia="Times New Roman" w:hAnsi="Franklin Gothic Book"/>
          <w:b/>
          <w:color w:val="336699" w:themeColor="text2"/>
          <w:sz w:val="28"/>
          <w:szCs w:val="20"/>
        </w:rPr>
        <w:t>Lichtman</w:t>
      </w:r>
      <w:proofErr w:type="spellEnd"/>
      <w:r w:rsidRPr="00C06BCD">
        <w:rPr>
          <w:rFonts w:ascii="Franklin Gothic Book" w:eastAsia="Times New Roman" w:hAnsi="Franklin Gothic Book"/>
          <w:b/>
          <w:color w:val="336699" w:themeColor="text2"/>
          <w:sz w:val="28"/>
          <w:szCs w:val="20"/>
        </w:rPr>
        <w:t xml:space="preserve"> “Keys” Model</w:t>
      </w:r>
    </w:p>
    <w:p w14:paraId="7EB1EA27" w14:textId="77777777" w:rsidR="00DD3C33" w:rsidRPr="00987437" w:rsidRDefault="00DD3C33" w:rsidP="00286FAF">
      <w:pPr>
        <w:jc w:val="both"/>
        <w:rPr>
          <w:rFonts w:ascii="Arial" w:hAnsi="Arial"/>
          <w:color w:val="333333" w:themeColor="text1"/>
          <w:sz w:val="20"/>
          <w:szCs w:val="20"/>
        </w:rPr>
      </w:pPr>
    </w:p>
    <w:p w14:paraId="0A70D8A7" w14:textId="77777777"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 xml:space="preserve">Allan J. </w:t>
      </w:r>
      <w:proofErr w:type="spellStart"/>
      <w:r w:rsidRPr="00987437">
        <w:rPr>
          <w:rFonts w:ascii="Arial" w:eastAsia="Times New Roman" w:hAnsi="Arial"/>
          <w:color w:val="515151"/>
          <w:sz w:val="20"/>
          <w:szCs w:val="20"/>
        </w:rPr>
        <w:t>Lichtman</w:t>
      </w:r>
      <w:proofErr w:type="spellEnd"/>
      <w:r w:rsidRPr="00987437">
        <w:rPr>
          <w:rFonts w:ascii="Arial" w:eastAsia="Times New Roman" w:hAnsi="Arial"/>
          <w:color w:val="515151"/>
          <w:sz w:val="20"/>
          <w:szCs w:val="20"/>
        </w:rPr>
        <w:t xml:space="preserve"> developed an index forecasting model that evaluates key election issues. Through the application of pattern recognition methodology on American presidential elections from 1860 to 1980.  He uncovered thirteen key indicators and a simple decision rule that accounted retrospectively for the popular vote winners of each of these contests, which include no polling data and consider a much wider range of performance indicators than economic concerns.  The thirteen statements favor the re-election of the incumbent party including party mandate, contest, incumbency, third party, short-term economy, long-term economy, policy change, social unrest, scandal, foreign/military failure, </w:t>
      </w:r>
      <w:r w:rsidRPr="00987437">
        <w:rPr>
          <w:rFonts w:ascii="Arial" w:eastAsia="Times New Roman" w:hAnsi="Arial"/>
          <w:color w:val="515151"/>
          <w:sz w:val="20"/>
          <w:szCs w:val="20"/>
        </w:rPr>
        <w:lastRenderedPageBreak/>
        <w:t xml:space="preserve">foreign/military success, incumbent charisma, and challenger charisma. When five or fewer statements are false, the incumbent party wins. When six or more are false, the challenging party wins.  </w:t>
      </w:r>
    </w:p>
    <w:p w14:paraId="26342329" w14:textId="77777777" w:rsidR="00DD3C33" w:rsidRPr="00987437" w:rsidRDefault="00DD3C33" w:rsidP="00286FAF">
      <w:pPr>
        <w:jc w:val="both"/>
        <w:rPr>
          <w:rFonts w:ascii="Arial" w:hAnsi="Arial"/>
          <w:color w:val="333333" w:themeColor="text1"/>
          <w:sz w:val="20"/>
          <w:szCs w:val="20"/>
        </w:rPr>
      </w:pPr>
    </w:p>
    <w:p w14:paraId="3935A0FB"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4. John E. Mueller’s Model Indicating Presidential Popularity</w:t>
      </w:r>
    </w:p>
    <w:p w14:paraId="596D82C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593F75C5" w14:textId="3E23ABE3"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515151"/>
          <w:sz w:val="20"/>
          <w:szCs w:val="20"/>
        </w:rPr>
        <w:t xml:space="preserve">John E. Mueller studies the indicators which affect presidential popularity in the 24 years’ period from Truman to Johnson. The dependent variable is presidential popularity, the percentage of approval in the Gallup Poll question, “Do you approve or disapprove of the way (the incumbent) is handling his job as President?” The study finds four major variables impacting popularity: coalition of minorities, rally around the flag, economic slump, and war. The first means that each president will experience in each term a general decline of popularity. “Rally around the flag” means this decline will be interrupted from time to time with temporary upsurges associated with international crises and similar events. “Economic slump” means that the decline will be accelerated in direct relation to increases in unemployment rates over those prevailing when the President began his term, but that improvement in employment rates will not affect his popularity one way or the other. The “war” variable means </w:t>
      </w:r>
      <w:ins w:id="60" w:author="Sharyn O'Halloran" w:date="2016-05-11T14:37:00Z">
        <w:r w:rsidR="00E04AF5">
          <w:rPr>
            <w:rFonts w:ascii="Arial" w:eastAsia="Times New Roman" w:hAnsi="Arial"/>
            <w:color w:val="515151"/>
            <w:sz w:val="20"/>
            <w:szCs w:val="20"/>
          </w:rPr>
          <w:t xml:space="preserve">that </w:t>
        </w:r>
      </w:ins>
      <w:r w:rsidRPr="00987437">
        <w:rPr>
          <w:rFonts w:ascii="Arial" w:eastAsia="Times New Roman" w:hAnsi="Arial"/>
          <w:color w:val="515151"/>
          <w:sz w:val="20"/>
          <w:szCs w:val="20"/>
        </w:rPr>
        <w:t xml:space="preserve">the president will experience an additional loss of popularity if a war is ongoing. The study is conducted in two phases, the first phase without the war variable, and the second with the Korean War and Vietnam War variable affecting the presidents in the time </w:t>
      </w:r>
      <w:commentRangeStart w:id="61"/>
      <w:r w:rsidRPr="00987437">
        <w:rPr>
          <w:rFonts w:ascii="Arial" w:eastAsia="Times New Roman" w:hAnsi="Arial"/>
          <w:color w:val="515151"/>
          <w:sz w:val="20"/>
          <w:szCs w:val="20"/>
        </w:rPr>
        <w:t>period</w:t>
      </w:r>
      <w:commentRangeEnd w:id="61"/>
      <w:r w:rsidR="0084217B">
        <w:rPr>
          <w:rStyle w:val="CommentReference"/>
          <w:rFonts w:ascii="Arial" w:eastAsia="Arial" w:hAnsi="Arial" w:cs="Arial"/>
          <w:color w:val="000000"/>
        </w:rPr>
        <w:commentReference w:id="61"/>
      </w:r>
      <w:r w:rsidRPr="00987437">
        <w:rPr>
          <w:rFonts w:ascii="Arial" w:eastAsia="Times New Roman" w:hAnsi="Arial"/>
          <w:color w:val="515151"/>
          <w:sz w:val="20"/>
          <w:szCs w:val="20"/>
        </w:rPr>
        <w:t>.</w:t>
      </w:r>
    </w:p>
    <w:p w14:paraId="7295E01A" w14:textId="77777777" w:rsidR="00DD3C33" w:rsidRPr="00987437" w:rsidRDefault="00DD3C33" w:rsidP="00286FAF">
      <w:pPr>
        <w:jc w:val="both"/>
        <w:rPr>
          <w:rFonts w:ascii="Arial" w:hAnsi="Arial"/>
          <w:color w:val="333333" w:themeColor="text1"/>
          <w:sz w:val="20"/>
          <w:szCs w:val="20"/>
        </w:rPr>
      </w:pPr>
    </w:p>
    <w:p w14:paraId="7AC347F8" w14:textId="77777777" w:rsidR="00DD3C33" w:rsidRPr="00C06BCD" w:rsidRDefault="00DD3C33" w:rsidP="00286FAF">
      <w:pPr>
        <w:jc w:val="both"/>
        <w:rPr>
          <w:rFonts w:ascii="Franklin Gothic Book" w:eastAsia="Times New Roman" w:hAnsi="Franklin Gothic Book"/>
          <w:b/>
          <w:color w:val="336699" w:themeColor="text2"/>
          <w:sz w:val="28"/>
          <w:szCs w:val="20"/>
        </w:rPr>
      </w:pPr>
      <w:r w:rsidRPr="00C06BCD">
        <w:rPr>
          <w:rFonts w:ascii="Franklin Gothic Book" w:eastAsia="Times New Roman" w:hAnsi="Franklin Gothic Book"/>
          <w:b/>
          <w:color w:val="336699" w:themeColor="text2"/>
          <w:sz w:val="28"/>
          <w:szCs w:val="20"/>
        </w:rPr>
        <w:t>5. Abramowitz: Forecasting the 2008 Presidential Election with the Time-for-Change Model</w:t>
      </w:r>
    </w:p>
    <w:p w14:paraId="30ACDF1E" w14:textId="77777777" w:rsidR="00DD3C33" w:rsidRPr="00987437" w:rsidRDefault="00DD3C33" w:rsidP="00286FAF">
      <w:pPr>
        <w:jc w:val="both"/>
        <w:rPr>
          <w:rFonts w:ascii="Arial" w:hAnsi="Arial"/>
          <w:color w:val="333333" w:themeColor="text1"/>
          <w:sz w:val="20"/>
          <w:szCs w:val="20"/>
        </w:rPr>
      </w:pPr>
    </w:p>
    <w:p w14:paraId="72F85CA2" w14:textId="2D2BF160" w:rsidR="00DD3C33" w:rsidRPr="00987437" w:rsidRDefault="00DD3C33" w:rsidP="00286FAF">
      <w:pPr>
        <w:jc w:val="both"/>
        <w:rPr>
          <w:rFonts w:ascii="Arial" w:hAnsi="Arial"/>
          <w:color w:val="515151"/>
          <w:sz w:val="20"/>
          <w:szCs w:val="20"/>
        </w:rPr>
      </w:pPr>
      <w:r w:rsidRPr="00987437">
        <w:rPr>
          <w:rFonts w:ascii="Arial" w:eastAsia="Times New Roman" w:hAnsi="Arial"/>
          <w:color w:val="515151"/>
          <w:sz w:val="20"/>
          <w:szCs w:val="20"/>
        </w:rPr>
        <w:t>The argument presented in this article is that one of the largest factors in US Presidential elections is</w:t>
      </w:r>
      <w:ins w:id="62" w:author="Sharyn O'Halloran" w:date="2016-05-11T14:38:00Z">
        <w:r w:rsidR="0084217B">
          <w:rPr>
            <w:rFonts w:ascii="Arial" w:eastAsia="Times New Roman" w:hAnsi="Arial"/>
            <w:color w:val="515151"/>
            <w:sz w:val="20"/>
            <w:szCs w:val="20"/>
          </w:rPr>
          <w:t xml:space="preserve"> that</w:t>
        </w:r>
      </w:ins>
      <w:r w:rsidRPr="00987437">
        <w:rPr>
          <w:rFonts w:ascii="Arial" w:eastAsia="Times New Roman" w:hAnsi="Arial"/>
          <w:color w:val="515151"/>
          <w:sz w:val="20"/>
          <w:szCs w:val="20"/>
        </w:rPr>
        <w:t xml:space="preserve"> there is a need to change parties every few elections.  Electoral results can be determined by popularity of the incumbent president, the state of the economy and the length of time that the president’s party has controlled the white house. Abramowitz found that there is a strong relationship that exists between approval and vote choice.  The key findings of this article are that the leading indicators of presidential elections are the growth rate of the economy, particularly during the second quarter of the election year. Another is the incumbent president’s approval rating at mid-year. The last is the length of time the incumbent’s party has controlled the White House, which is called the Time-for-Change Factor.  Abramowitz’s Time-for-Change Model states that electoral results will be influenced by the natural change from one party to the other.  The incumbent party tends to be blamed for whatever contentions and disagreements exist in the political landscape at that time, and that the recourse taken is generally the choosing of the other party in the following election.  The Time-for-Change Model is ultimately highly accurate in predicting presidential elections in the United States.  It predicted within two percentage points accuracy the voting results for the 2008 election of President Obama.   </w:t>
      </w:r>
    </w:p>
    <w:p w14:paraId="3D06B1C8" w14:textId="77777777" w:rsidR="00DD3C33" w:rsidRPr="00987437" w:rsidRDefault="00DD3C33" w:rsidP="00286FAF">
      <w:pPr>
        <w:jc w:val="both"/>
        <w:rPr>
          <w:rFonts w:ascii="Arial" w:hAnsi="Arial"/>
          <w:color w:val="515151"/>
          <w:sz w:val="20"/>
          <w:szCs w:val="20"/>
        </w:rPr>
      </w:pPr>
    </w:p>
    <w:p w14:paraId="44DF141B" w14:textId="77777777" w:rsidR="00DD3C33" w:rsidRPr="00C06BCD" w:rsidRDefault="00DD3C33" w:rsidP="00286FAF">
      <w:pPr>
        <w:jc w:val="both"/>
        <w:rPr>
          <w:rFonts w:ascii="Franklin Gothic Book" w:eastAsia="Times New Roman" w:hAnsi="Franklin Gothic Book"/>
          <w:b/>
          <w:i/>
          <w:color w:val="336699" w:themeColor="text2"/>
          <w:szCs w:val="20"/>
        </w:rPr>
      </w:pPr>
      <w:r w:rsidRPr="00C06BCD">
        <w:rPr>
          <w:rFonts w:ascii="Franklin Gothic Book" w:eastAsia="Times New Roman" w:hAnsi="Franklin Gothic Book"/>
          <w:b/>
          <w:i/>
          <w:color w:val="336699" w:themeColor="text2"/>
          <w:szCs w:val="20"/>
        </w:rPr>
        <w:t>Hypothesis</w:t>
      </w:r>
    </w:p>
    <w:p w14:paraId="3D133077" w14:textId="77777777" w:rsidR="00DD3C33" w:rsidRPr="00987437" w:rsidRDefault="00DD3C33" w:rsidP="00286FAF">
      <w:pPr>
        <w:jc w:val="both"/>
        <w:rPr>
          <w:rFonts w:ascii="Arial" w:hAnsi="Arial"/>
          <w:color w:val="515151"/>
          <w:sz w:val="20"/>
          <w:szCs w:val="20"/>
        </w:rPr>
      </w:pPr>
    </w:p>
    <w:p w14:paraId="24372B36" w14:textId="6E557F6A" w:rsidR="00DD3C33" w:rsidRPr="00987437" w:rsidRDefault="00DD3C33" w:rsidP="00286FAF">
      <w:pPr>
        <w:jc w:val="both"/>
        <w:rPr>
          <w:rFonts w:ascii="Arial" w:hAnsi="Arial"/>
          <w:color w:val="515151"/>
        </w:rPr>
      </w:pPr>
      <w:r w:rsidRPr="00987437">
        <w:rPr>
          <w:rFonts w:ascii="Arial" w:eastAsia="Times New Roman" w:hAnsi="Arial"/>
          <w:color w:val="515151"/>
          <w:sz w:val="20"/>
          <w:szCs w:val="20"/>
        </w:rPr>
        <w:t xml:space="preserve">The original model focused on incumbent data, such as approval ratings or popularity of the incumbent president. In order to improve the original prediction model in global context, </w:t>
      </w:r>
      <w:del w:id="63" w:author="Sharyn O'Halloran" w:date="2016-05-11T14:40:00Z">
        <w:r w:rsidRPr="00987437" w:rsidDel="0084217B">
          <w:rPr>
            <w:rFonts w:ascii="Arial" w:eastAsia="Times New Roman" w:hAnsi="Arial"/>
            <w:color w:val="515151"/>
            <w:sz w:val="20"/>
            <w:szCs w:val="20"/>
          </w:rPr>
          <w:delText xml:space="preserve">we reviewed the </w:delText>
        </w:r>
      </w:del>
      <w:ins w:id="64" w:author="Sharyn O'Halloran" w:date="2016-05-11T14:40:00Z">
        <w:r w:rsidR="0084217B">
          <w:rPr>
            <w:rFonts w:ascii="Arial" w:eastAsia="Times New Roman" w:hAnsi="Arial"/>
            <w:color w:val="515151"/>
            <w:sz w:val="20"/>
            <w:szCs w:val="20"/>
          </w:rPr>
          <w:t xml:space="preserve">the </w:t>
        </w:r>
      </w:ins>
      <w:r w:rsidRPr="00987437">
        <w:rPr>
          <w:rFonts w:ascii="Arial" w:eastAsia="Times New Roman" w:hAnsi="Arial"/>
          <w:color w:val="515151"/>
          <w:sz w:val="20"/>
          <w:szCs w:val="20"/>
        </w:rPr>
        <w:t xml:space="preserve">literature </w:t>
      </w:r>
      <w:del w:id="65" w:author="Sharyn O'Halloran" w:date="2016-05-11T14:40:00Z">
        <w:r w:rsidRPr="00987437" w:rsidDel="0084217B">
          <w:rPr>
            <w:rFonts w:ascii="Arial" w:eastAsia="Times New Roman" w:hAnsi="Arial"/>
            <w:color w:val="515151"/>
            <w:sz w:val="20"/>
            <w:szCs w:val="20"/>
          </w:rPr>
          <w:delText xml:space="preserve">to find </w:delText>
        </w:r>
      </w:del>
      <w:ins w:id="66" w:author="Sharyn O'Halloran" w:date="2016-05-11T14:40:00Z">
        <w:r w:rsidR="0084217B">
          <w:rPr>
            <w:rFonts w:ascii="Arial" w:eastAsia="Times New Roman" w:hAnsi="Arial"/>
            <w:color w:val="515151"/>
            <w:sz w:val="20"/>
            <w:szCs w:val="20"/>
          </w:rPr>
          <w:t xml:space="preserve">suggests </w:t>
        </w:r>
      </w:ins>
      <w:r w:rsidRPr="00987437">
        <w:rPr>
          <w:rFonts w:ascii="Arial" w:eastAsia="Times New Roman" w:hAnsi="Arial"/>
          <w:color w:val="515151"/>
          <w:sz w:val="20"/>
          <w:szCs w:val="20"/>
        </w:rPr>
        <w:t xml:space="preserve">new fundamental variables that </w:t>
      </w:r>
      <w:del w:id="67" w:author="Sharyn O'Halloran" w:date="2016-05-11T14:40:00Z">
        <w:r w:rsidRPr="00987437" w:rsidDel="0084217B">
          <w:rPr>
            <w:rFonts w:ascii="Arial" w:eastAsia="Times New Roman" w:hAnsi="Arial"/>
            <w:color w:val="515151"/>
            <w:sz w:val="20"/>
            <w:szCs w:val="20"/>
          </w:rPr>
          <w:delText xml:space="preserve">would </w:delText>
        </w:r>
      </w:del>
      <w:ins w:id="68" w:author="Sharyn O'Halloran" w:date="2016-05-11T14:40:00Z">
        <w:r w:rsidR="0084217B">
          <w:rPr>
            <w:rFonts w:ascii="Arial" w:eastAsia="Times New Roman" w:hAnsi="Arial"/>
            <w:color w:val="515151"/>
            <w:sz w:val="20"/>
            <w:szCs w:val="20"/>
          </w:rPr>
          <w:t>should</w:t>
        </w:r>
        <w:r w:rsidR="0084217B" w:rsidRPr="00987437">
          <w:rPr>
            <w:rFonts w:ascii="Arial" w:eastAsia="Times New Roman" w:hAnsi="Arial"/>
            <w:color w:val="515151"/>
            <w:sz w:val="20"/>
            <w:szCs w:val="20"/>
          </w:rPr>
          <w:t xml:space="preserve"> </w:t>
        </w:r>
        <w:r w:rsidR="0084217B">
          <w:rPr>
            <w:rFonts w:ascii="Arial" w:eastAsia="Times New Roman" w:hAnsi="Arial"/>
            <w:color w:val="515151"/>
            <w:sz w:val="20"/>
            <w:szCs w:val="20"/>
          </w:rPr>
          <w:t xml:space="preserve">impact electoral outcomes </w:t>
        </w:r>
      </w:ins>
      <w:del w:id="69" w:author="Sharyn O'Halloran" w:date="2016-05-11T14:40:00Z">
        <w:r w:rsidRPr="00987437" w:rsidDel="0084217B">
          <w:rPr>
            <w:rFonts w:ascii="Arial" w:eastAsia="Times New Roman" w:hAnsi="Arial"/>
            <w:color w:val="515151"/>
            <w:sz w:val="20"/>
            <w:szCs w:val="20"/>
          </w:rPr>
          <w:delText xml:space="preserve">work </w:delText>
        </w:r>
      </w:del>
      <w:r w:rsidRPr="00987437">
        <w:rPr>
          <w:rFonts w:ascii="Arial" w:eastAsia="Times New Roman" w:hAnsi="Arial"/>
          <w:color w:val="515151"/>
          <w:sz w:val="20"/>
          <w:szCs w:val="20"/>
        </w:rPr>
        <w:t xml:space="preserve">across country boundaries.  All of the five models above include macroeconomic data (GDP growth, employment growth, </w:t>
      </w:r>
      <w:r w:rsidRPr="00987437">
        <w:rPr>
          <w:rFonts w:ascii="Arial" w:eastAsia="Times New Roman" w:hAnsi="Arial"/>
          <w:color w:val="515151"/>
          <w:sz w:val="20"/>
          <w:szCs w:val="20"/>
        </w:rPr>
        <w:lastRenderedPageBreak/>
        <w:t xml:space="preserve">inflation etc.) can influence election prediction significantly. International crisis and military conflicts are also frequently mentioned in Fair’s model, Mueller’s model and </w:t>
      </w:r>
      <w:proofErr w:type="spellStart"/>
      <w:r w:rsidRPr="00987437">
        <w:rPr>
          <w:rFonts w:ascii="Arial" w:eastAsia="Times New Roman" w:hAnsi="Arial"/>
          <w:color w:val="515151"/>
          <w:sz w:val="20"/>
          <w:szCs w:val="20"/>
        </w:rPr>
        <w:t>Lichtman’s</w:t>
      </w:r>
      <w:proofErr w:type="spellEnd"/>
      <w:r w:rsidRPr="00987437">
        <w:rPr>
          <w:rFonts w:ascii="Arial" w:eastAsia="Times New Roman" w:hAnsi="Arial"/>
          <w:color w:val="515151"/>
          <w:sz w:val="20"/>
          <w:szCs w:val="20"/>
        </w:rPr>
        <w:t xml:space="preserve"> model. In this </w:t>
      </w:r>
      <w:del w:id="70" w:author="Sharyn O'Halloran" w:date="2016-05-11T14:41:00Z">
        <w:r w:rsidRPr="00987437" w:rsidDel="0084217B">
          <w:rPr>
            <w:rFonts w:ascii="Arial" w:eastAsia="Times New Roman" w:hAnsi="Arial"/>
            <w:color w:val="515151"/>
            <w:sz w:val="20"/>
            <w:szCs w:val="20"/>
          </w:rPr>
          <w:delText>paper</w:delText>
        </w:r>
      </w:del>
      <w:ins w:id="71" w:author="Sharyn O'Halloran" w:date="2016-05-11T14:41:00Z">
        <w:r w:rsidR="0084217B">
          <w:rPr>
            <w:rFonts w:ascii="Arial" w:eastAsia="Times New Roman" w:hAnsi="Arial"/>
            <w:color w:val="515151"/>
            <w:sz w:val="20"/>
            <w:szCs w:val="20"/>
          </w:rPr>
          <w:t>report</w:t>
        </w:r>
      </w:ins>
      <w:r w:rsidRPr="00987437">
        <w:rPr>
          <w:rFonts w:ascii="Arial" w:eastAsia="Times New Roman" w:hAnsi="Arial"/>
          <w:color w:val="515151"/>
          <w:sz w:val="20"/>
          <w:szCs w:val="20"/>
        </w:rPr>
        <w:t xml:space="preserve">, we want to test whether </w:t>
      </w:r>
      <w:del w:id="72" w:author="Sharyn O'Halloran" w:date="2016-05-11T14:41:00Z">
        <w:r w:rsidRPr="00987437" w:rsidDel="0084217B">
          <w:rPr>
            <w:rFonts w:ascii="Arial" w:eastAsia="Times New Roman" w:hAnsi="Arial"/>
            <w:color w:val="515151"/>
            <w:sz w:val="20"/>
            <w:szCs w:val="20"/>
          </w:rPr>
          <w:delText xml:space="preserve">our </w:delText>
        </w:r>
      </w:del>
      <w:ins w:id="73" w:author="Sharyn O'Halloran" w:date="2016-05-11T14:41:00Z">
        <w:r w:rsidR="0084217B">
          <w:rPr>
            <w:rFonts w:ascii="Arial" w:eastAsia="Times New Roman" w:hAnsi="Arial"/>
            <w:color w:val="515151"/>
            <w:sz w:val="20"/>
            <w:szCs w:val="20"/>
          </w:rPr>
          <w:t>the</w:t>
        </w:r>
        <w:r w:rsidR="0084217B" w:rsidRPr="00987437">
          <w:rPr>
            <w:rFonts w:ascii="Arial" w:eastAsia="Times New Roman" w:hAnsi="Arial"/>
            <w:color w:val="515151"/>
            <w:sz w:val="20"/>
            <w:szCs w:val="20"/>
          </w:rPr>
          <w:t xml:space="preserve"> </w:t>
        </w:r>
      </w:ins>
      <w:r w:rsidRPr="00987437">
        <w:rPr>
          <w:rFonts w:ascii="Arial" w:eastAsia="Times New Roman" w:hAnsi="Arial"/>
          <w:color w:val="515151"/>
          <w:sz w:val="20"/>
          <w:szCs w:val="20"/>
        </w:rPr>
        <w:t>old model could be improved and work across different countries, time periods, and election types by adding these new variables. We hypothesize that GDP growth, employment growth, changes in the inflation rate, and whether a country is in a military conflict will influence the outcome of elections in any country</w:t>
      </w:r>
      <w:ins w:id="74" w:author="Sharyn O'Halloran" w:date="2016-05-11T14:42:00Z">
        <w:r w:rsidR="0084217B">
          <w:rPr>
            <w:rFonts w:ascii="Arial" w:eastAsia="Times New Roman" w:hAnsi="Arial"/>
            <w:color w:val="515151"/>
            <w:sz w:val="20"/>
            <w:szCs w:val="20"/>
          </w:rPr>
          <w:t xml:space="preserve"> and therefore should be included in the electoral model</w:t>
        </w:r>
      </w:ins>
      <w:r w:rsidRPr="00987437">
        <w:rPr>
          <w:rFonts w:ascii="Arial" w:eastAsia="Times New Roman" w:hAnsi="Arial"/>
          <w:color w:val="515151"/>
          <w:sz w:val="20"/>
          <w:szCs w:val="20"/>
        </w:rPr>
        <w:t>.</w:t>
      </w:r>
    </w:p>
    <w:p w14:paraId="73817242" w14:textId="3210CCE0" w:rsidR="00286FAF" w:rsidRPr="00987437" w:rsidRDefault="00286FAF">
      <w:pPr>
        <w:spacing w:after="160" w:line="259" w:lineRule="auto"/>
        <w:rPr>
          <w:rFonts w:ascii="Arial" w:hAnsi="Arial"/>
          <w:color w:val="333333" w:themeColor="text1"/>
        </w:rPr>
      </w:pPr>
      <w:r w:rsidRPr="00987437">
        <w:rPr>
          <w:rFonts w:ascii="Arial" w:hAnsi="Arial"/>
          <w:color w:val="333333" w:themeColor="text1"/>
        </w:rPr>
        <w:br w:type="page"/>
      </w:r>
    </w:p>
    <w:p w14:paraId="2C8551D0" w14:textId="77777777" w:rsidR="00D06616" w:rsidRDefault="00D06616" w:rsidP="00286FAF">
      <w:pPr>
        <w:jc w:val="both"/>
        <w:rPr>
          <w:rFonts w:ascii="Franklin Gothic Book" w:eastAsia="Times New Roman" w:hAnsi="Franklin Gothic Book"/>
          <w:b/>
          <w:color w:val="336699" w:themeColor="text2"/>
          <w:sz w:val="40"/>
          <w:szCs w:val="40"/>
        </w:rPr>
      </w:pPr>
    </w:p>
    <w:p w14:paraId="48093E4B" w14:textId="058CC595" w:rsidR="00DD3C33" w:rsidRPr="00D06616" w:rsidRDefault="00DD3C33" w:rsidP="00D06616">
      <w:pPr>
        <w:pStyle w:val="ListParagraph"/>
        <w:numPr>
          <w:ilvl w:val="0"/>
          <w:numId w:val="2"/>
        </w:numPr>
        <w:ind w:firstLineChars="0"/>
        <w:jc w:val="both"/>
        <w:rPr>
          <w:rFonts w:ascii="Franklin Gothic Book" w:eastAsia="Times New Roman" w:hAnsi="Franklin Gothic Book"/>
          <w:b/>
          <w:color w:val="336699" w:themeColor="text2"/>
          <w:sz w:val="40"/>
          <w:szCs w:val="40"/>
        </w:rPr>
      </w:pPr>
      <w:r w:rsidRPr="00D06616">
        <w:rPr>
          <w:rFonts w:ascii="Franklin Gothic Book" w:eastAsia="Times New Roman" w:hAnsi="Franklin Gothic Book"/>
          <w:b/>
          <w:color w:val="336699" w:themeColor="text2"/>
          <w:sz w:val="40"/>
          <w:szCs w:val="40"/>
        </w:rPr>
        <w:t xml:space="preserve">Data and </w:t>
      </w:r>
      <w:commentRangeStart w:id="75"/>
      <w:r w:rsidRPr="00D06616">
        <w:rPr>
          <w:rFonts w:ascii="Franklin Gothic Book" w:eastAsia="Times New Roman" w:hAnsi="Franklin Gothic Book"/>
          <w:b/>
          <w:color w:val="336699" w:themeColor="text2"/>
          <w:sz w:val="40"/>
          <w:szCs w:val="40"/>
        </w:rPr>
        <w:t>Methods</w:t>
      </w:r>
      <w:commentRangeEnd w:id="75"/>
      <w:r w:rsidR="006F2FA1">
        <w:rPr>
          <w:rStyle w:val="CommentReference"/>
        </w:rPr>
        <w:commentReference w:id="75"/>
      </w:r>
    </w:p>
    <w:p w14:paraId="11A05D46" w14:textId="77777777" w:rsidR="00D06616" w:rsidRPr="00D06616" w:rsidRDefault="00D06616" w:rsidP="00286FAF">
      <w:pPr>
        <w:jc w:val="both"/>
        <w:rPr>
          <w:rFonts w:ascii="Franklin Gothic Book" w:hAnsi="Franklin Gothic Book"/>
          <w:color w:val="336699" w:themeColor="text2"/>
          <w:sz w:val="40"/>
          <w:szCs w:val="40"/>
        </w:rPr>
      </w:pPr>
    </w:p>
    <w:p w14:paraId="2BE0140B" w14:textId="3C6CA79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Based on the models we listed in the literature review and our hypothesis, we selected the following variables to collect data on: GDP, inflation employment, and conflict data from the Correlates of War dataset. In order to subset the data further into relevant groups, the Freedom House’s Freedom in the World indicators and types of elections were also included. We also selected these variables because they have higher data accessibility, as many organizations such as IMF, Oxford Economics, Freedom House etc. publicize their database on the internet. In addition to the new variables we include in the model, we also expand the original database, particularly in adding Germany, Greece and Sweden in our sample countries, and also adopting a larger time frame from 1980 to 2015, resulting 727 elections in total in our database.</w:t>
      </w:r>
    </w:p>
    <w:p w14:paraId="4E6DB167"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613B9A3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The original model consists of the following variables, which were filled in for each election year: country, election winner, party winner, name of candidates, vote of candidates, if incumbent or successor wins, and government approval rate. Detailed description of the variables is listed in the codebook in </w:t>
      </w:r>
      <w:r w:rsidRPr="0084217B">
        <w:rPr>
          <w:rFonts w:ascii="Arial" w:eastAsia="Times New Roman" w:hAnsi="Arial"/>
          <w:color w:val="333333" w:themeColor="text1"/>
          <w:sz w:val="20"/>
          <w:szCs w:val="20"/>
          <w:highlight w:val="yellow"/>
          <w:rPrChange w:id="76" w:author="Sharyn O'Halloran" w:date="2016-05-11T14:44:00Z">
            <w:rPr>
              <w:rFonts w:ascii="Arial" w:eastAsia="Times New Roman" w:hAnsi="Arial"/>
              <w:color w:val="333333" w:themeColor="text1"/>
              <w:sz w:val="20"/>
              <w:szCs w:val="20"/>
            </w:rPr>
          </w:rPrChange>
        </w:rPr>
        <w:t>appendix x</w:t>
      </w:r>
    </w:p>
    <w:p w14:paraId="46988CCB" w14:textId="77777777" w:rsidR="00DD3C33" w:rsidRPr="00987437" w:rsidRDefault="00DD3C33" w:rsidP="00286FAF">
      <w:pPr>
        <w:ind w:firstLine="720"/>
        <w:jc w:val="both"/>
        <w:rPr>
          <w:rFonts w:ascii="Arial" w:eastAsia="Times New Roman" w:hAnsi="Arial"/>
          <w:color w:val="333333" w:themeColor="text1"/>
          <w:sz w:val="20"/>
          <w:szCs w:val="20"/>
        </w:rPr>
      </w:pPr>
      <w:r w:rsidRPr="00987437">
        <w:rPr>
          <w:rFonts w:ascii="Arial" w:eastAsia="Times New Roman" w:hAnsi="Arial"/>
          <w:color w:val="333333" w:themeColor="text1"/>
          <w:sz w:val="20"/>
          <w:szCs w:val="20"/>
        </w:rPr>
        <w:t xml:space="preserve"> </w:t>
      </w:r>
    </w:p>
    <w:p w14:paraId="4A0C700D" w14:textId="77777777" w:rsidR="00C06BCD" w:rsidRPr="00987437" w:rsidRDefault="00C06BCD" w:rsidP="00286FAF">
      <w:pPr>
        <w:ind w:firstLine="720"/>
        <w:jc w:val="both"/>
        <w:rPr>
          <w:rFonts w:ascii="Arial" w:eastAsia="Times New Roman" w:hAnsi="Arial"/>
          <w:color w:val="333333" w:themeColor="text1"/>
          <w:sz w:val="20"/>
          <w:szCs w:val="20"/>
        </w:rPr>
      </w:pPr>
    </w:p>
    <w:p w14:paraId="5A338075" w14:textId="77777777" w:rsidR="00C06BCD" w:rsidRPr="00987437" w:rsidRDefault="00C06BCD" w:rsidP="00286FAF">
      <w:pPr>
        <w:ind w:firstLine="720"/>
        <w:jc w:val="both"/>
        <w:rPr>
          <w:rFonts w:ascii="Arial" w:hAnsi="Arial"/>
          <w:color w:val="333333" w:themeColor="text1"/>
          <w:sz w:val="20"/>
          <w:szCs w:val="20"/>
        </w:rPr>
      </w:pPr>
    </w:p>
    <w:p w14:paraId="655E2CE6" w14:textId="77777777" w:rsidR="00DD3C33" w:rsidRPr="00C06BCD" w:rsidRDefault="00DD3C33" w:rsidP="00286FAF">
      <w:pPr>
        <w:jc w:val="both"/>
        <w:rPr>
          <w:rFonts w:ascii="Franklin Gothic Book" w:hAnsi="Franklin Gothic Book"/>
          <w:color w:val="336699" w:themeColor="text2"/>
          <w:sz w:val="28"/>
          <w:szCs w:val="20"/>
        </w:rPr>
      </w:pPr>
      <w:r w:rsidRPr="00C06BCD">
        <w:rPr>
          <w:rFonts w:ascii="Franklin Gothic Book" w:eastAsia="Times New Roman" w:hAnsi="Franklin Gothic Book"/>
          <w:b/>
          <w:color w:val="336699" w:themeColor="text2"/>
          <w:sz w:val="28"/>
          <w:szCs w:val="20"/>
        </w:rPr>
        <w:t>Collection Method</w:t>
      </w:r>
    </w:p>
    <w:p w14:paraId="68ED55A2" w14:textId="77777777" w:rsidR="00DD3C33" w:rsidRPr="00987437" w:rsidRDefault="00DD3C33" w:rsidP="00286FAF">
      <w:pPr>
        <w:ind w:firstLine="720"/>
        <w:jc w:val="both"/>
        <w:rPr>
          <w:rFonts w:ascii="Arial" w:hAnsi="Arial"/>
          <w:color w:val="333333" w:themeColor="text1"/>
          <w:sz w:val="20"/>
          <w:szCs w:val="20"/>
        </w:rPr>
      </w:pPr>
    </w:p>
    <w:p w14:paraId="04D3EB43" w14:textId="77777777" w:rsidR="00C06BCD" w:rsidRPr="00987437" w:rsidRDefault="00C06BCD" w:rsidP="00286FAF">
      <w:pPr>
        <w:ind w:firstLine="720"/>
        <w:jc w:val="both"/>
        <w:rPr>
          <w:rFonts w:ascii="Arial" w:hAnsi="Arial"/>
          <w:color w:val="333333" w:themeColor="text1"/>
          <w:sz w:val="20"/>
          <w:szCs w:val="20"/>
        </w:rPr>
      </w:pPr>
    </w:p>
    <w:p w14:paraId="73FB1F22" w14:textId="77777777" w:rsidR="00DD3C33" w:rsidRPr="00C06BCD" w:rsidRDefault="00DD3C33" w:rsidP="00286FAF">
      <w:pPr>
        <w:jc w:val="both"/>
        <w:rPr>
          <w:rFonts w:ascii="Franklin Gothic Book" w:hAnsi="Franklin Gothic Book"/>
          <w:color w:val="336699" w:themeColor="text2"/>
          <w:szCs w:val="20"/>
        </w:rPr>
      </w:pPr>
      <w:r w:rsidRPr="00C06BCD">
        <w:rPr>
          <w:rFonts w:ascii="Franklin Gothic Book" w:eastAsia="Times New Roman" w:hAnsi="Franklin Gothic Book"/>
          <w:b/>
          <w:i/>
          <w:color w:val="336699" w:themeColor="text2"/>
          <w:szCs w:val="20"/>
        </w:rPr>
        <w:t>Additional data for original model</w:t>
      </w:r>
    </w:p>
    <w:p w14:paraId="03E66227" w14:textId="77777777" w:rsidR="00DD3C33" w:rsidRPr="00987437" w:rsidRDefault="00DD3C33" w:rsidP="00286FAF">
      <w:pPr>
        <w:jc w:val="both"/>
        <w:rPr>
          <w:rFonts w:ascii="Arial" w:hAnsi="Arial"/>
          <w:color w:val="333333" w:themeColor="text1"/>
          <w:sz w:val="20"/>
          <w:szCs w:val="20"/>
        </w:rPr>
      </w:pPr>
    </w:p>
    <w:p w14:paraId="38501CF4"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Incumbency</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There is no single, comprehensive dataset for incumbency data. Therefore, we use data from each country’s Wikipedia page to find the election result; if there was a discrepancy, we would check it with the country’s election website to ensure the accuracy of the data. Detailed source of each polling data point is listed in the </w:t>
      </w:r>
      <w:r w:rsidRPr="00987437">
        <w:rPr>
          <w:rFonts w:ascii="Arial" w:eastAsia="Times New Roman" w:hAnsi="Arial"/>
          <w:i/>
          <w:color w:val="333333" w:themeColor="text1"/>
          <w:sz w:val="20"/>
          <w:szCs w:val="20"/>
        </w:rPr>
        <w:t>Source</w:t>
      </w:r>
      <w:r w:rsidRPr="00987437">
        <w:rPr>
          <w:rFonts w:ascii="Arial" w:eastAsia="Times New Roman" w:hAnsi="Arial"/>
          <w:color w:val="333333" w:themeColor="text1"/>
          <w:sz w:val="20"/>
          <w:szCs w:val="20"/>
        </w:rPr>
        <w:t xml:space="preserve"> section in the codebook.</w:t>
      </w:r>
    </w:p>
    <w:p w14:paraId="74738B9D"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0FBFF11C" w14:textId="7945F716"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Government Approval</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In terms of governmental approval data, we use data from various polling agencies and media outlets. Most of the data comes from open source</w:t>
      </w:r>
      <w:ins w:id="77" w:author="Sharyn O'Halloran" w:date="2016-05-11T14:45:00Z">
        <w:r w:rsidR="000804FE">
          <w:rPr>
            <w:rFonts w:ascii="Arial" w:eastAsia="Times New Roman" w:hAnsi="Arial"/>
            <w:color w:val="333333" w:themeColor="text1"/>
            <w:sz w:val="20"/>
            <w:szCs w:val="20"/>
          </w:rPr>
          <w:t>,</w:t>
        </w:r>
      </w:ins>
      <w:r w:rsidRPr="00987437">
        <w:rPr>
          <w:rFonts w:ascii="Arial" w:eastAsia="Times New Roman" w:hAnsi="Arial"/>
          <w:color w:val="333333" w:themeColor="text1"/>
          <w:sz w:val="20"/>
          <w:szCs w:val="20"/>
        </w:rPr>
        <w:t xml:space="preserve"> local media and </w:t>
      </w:r>
      <w:del w:id="78" w:author="Sharyn O'Halloran" w:date="2016-05-11T14:45:00Z">
        <w:r w:rsidRPr="00987437" w:rsidDel="000804FE">
          <w:rPr>
            <w:rFonts w:ascii="Arial" w:eastAsia="Times New Roman" w:hAnsi="Arial"/>
            <w:color w:val="333333" w:themeColor="text1"/>
            <w:sz w:val="20"/>
            <w:szCs w:val="20"/>
          </w:rPr>
          <w:delText xml:space="preserve">local </w:delText>
        </w:r>
      </w:del>
      <w:r w:rsidRPr="00987437">
        <w:rPr>
          <w:rFonts w:ascii="Arial" w:eastAsia="Times New Roman" w:hAnsi="Arial"/>
          <w:color w:val="333333" w:themeColor="text1"/>
          <w:sz w:val="20"/>
          <w:szCs w:val="20"/>
        </w:rPr>
        <w:t xml:space="preserve">polling firms. Some come from US based research centers and international polling agencies such as Gallup and Pew, or from multinational polling agencies such as </w:t>
      </w:r>
      <w:proofErr w:type="spellStart"/>
      <w:r w:rsidRPr="00987437">
        <w:rPr>
          <w:rFonts w:ascii="Arial" w:eastAsia="Times New Roman" w:hAnsi="Arial"/>
          <w:color w:val="333333" w:themeColor="text1"/>
          <w:sz w:val="20"/>
          <w:szCs w:val="20"/>
        </w:rPr>
        <w:t>Ipsos</w:t>
      </w:r>
      <w:proofErr w:type="spellEnd"/>
      <w:r w:rsidRPr="00987437">
        <w:rPr>
          <w:rFonts w:ascii="Arial" w:eastAsia="Times New Roman" w:hAnsi="Arial"/>
          <w:color w:val="333333" w:themeColor="text1"/>
          <w:sz w:val="20"/>
          <w:szCs w:val="20"/>
        </w:rPr>
        <w:t xml:space="preserve">. Detailed source of each polling data point is listed in the </w:t>
      </w:r>
      <w:r w:rsidRPr="00987437">
        <w:rPr>
          <w:rFonts w:ascii="Arial" w:eastAsia="Times New Roman" w:hAnsi="Arial"/>
          <w:i/>
          <w:color w:val="333333" w:themeColor="text1"/>
          <w:sz w:val="20"/>
          <w:szCs w:val="20"/>
        </w:rPr>
        <w:t>Source2</w:t>
      </w:r>
      <w:r w:rsidRPr="00987437">
        <w:rPr>
          <w:rFonts w:ascii="Arial" w:eastAsia="Times New Roman" w:hAnsi="Arial"/>
          <w:color w:val="333333" w:themeColor="text1"/>
          <w:sz w:val="20"/>
          <w:szCs w:val="20"/>
        </w:rPr>
        <w:t xml:space="preserve"> section in the codebook.</w:t>
      </w:r>
    </w:p>
    <w:p w14:paraId="51918860"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5729B679" w14:textId="77777777" w:rsidR="00DD3C33" w:rsidRPr="00987437" w:rsidRDefault="00DD3C33" w:rsidP="00286FAF">
      <w:pPr>
        <w:jc w:val="both"/>
        <w:rPr>
          <w:rFonts w:ascii="Arial" w:hAnsi="Arial"/>
          <w:color w:val="333333" w:themeColor="text1"/>
          <w:sz w:val="20"/>
          <w:szCs w:val="20"/>
        </w:rPr>
      </w:pPr>
      <w:r w:rsidRPr="00C06BCD">
        <w:rPr>
          <w:rFonts w:ascii="Franklin Gothic Book" w:eastAsia="Times New Roman" w:hAnsi="Franklin Gothic Book"/>
          <w:b/>
          <w:i/>
          <w:color w:val="336699" w:themeColor="text2"/>
          <w:szCs w:val="20"/>
        </w:rPr>
        <w:t>New Variables</w:t>
      </w:r>
    </w:p>
    <w:p w14:paraId="764A1380" w14:textId="77777777" w:rsidR="00DD3C33" w:rsidRPr="00987437" w:rsidRDefault="00DD3C33" w:rsidP="00286FAF">
      <w:pPr>
        <w:jc w:val="both"/>
        <w:rPr>
          <w:rFonts w:ascii="Arial" w:hAnsi="Arial"/>
          <w:color w:val="333333" w:themeColor="text1"/>
          <w:sz w:val="20"/>
          <w:szCs w:val="20"/>
        </w:rPr>
      </w:pPr>
    </w:p>
    <w:p w14:paraId="12DB03A6"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FHR</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We use Freedom House’s Freedom in the World (FIW) indicators to determine the level of democracy of a country. Specifically, we use the Political Rights ratings consisting of ratings on electoral process, political pluralism and participation, and functioning of the government, as we believe this is more relevant to outcome of elections than the Civil Liberties score. The scores range from 1 to 7, where a score 1 indicates countries which enjoy a wide range of political rights, including free and fair elections, and a score 7 indicates countries which have few or no political rights.</w:t>
      </w:r>
    </w:p>
    <w:p w14:paraId="7727AB60" w14:textId="0F708438" w:rsidR="00DD3C33" w:rsidRPr="00987437" w:rsidRDefault="00EB1174" w:rsidP="00286FAF">
      <w:pPr>
        <w:jc w:val="both"/>
        <w:rPr>
          <w:rFonts w:ascii="Arial" w:hAnsi="Arial"/>
          <w:color w:val="333333" w:themeColor="text1"/>
          <w:sz w:val="20"/>
          <w:szCs w:val="20"/>
        </w:rPr>
      </w:pPr>
      <w:r w:rsidRPr="00987437">
        <w:rPr>
          <w:rFonts w:ascii="Arial" w:hAnsi="Arial"/>
          <w:noProof/>
          <w:color w:val="333333" w:themeColor="text1"/>
          <w:sz w:val="20"/>
          <w:szCs w:val="20"/>
          <w:lang w:eastAsia="en-US"/>
        </w:rPr>
        <w:lastRenderedPageBreak/>
        <w:drawing>
          <wp:anchor distT="114300" distB="114300" distL="114300" distR="114300" simplePos="0" relativeHeight="251660288" behindDoc="0" locked="0" layoutInCell="0" hidden="0" allowOverlap="0" wp14:anchorId="6C1B9096" wp14:editId="178F890F">
            <wp:simplePos x="0" y="0"/>
            <wp:positionH relativeFrom="margin">
              <wp:posOffset>391160</wp:posOffset>
            </wp:positionH>
            <wp:positionV relativeFrom="paragraph">
              <wp:posOffset>304165</wp:posOffset>
            </wp:positionV>
            <wp:extent cx="5606415" cy="2652395"/>
            <wp:effectExtent l="0" t="0" r="0" b="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606415" cy="2652395"/>
                    </a:xfrm>
                    <a:prstGeom prst="rect">
                      <a:avLst/>
                    </a:prstGeom>
                    <a:ln/>
                  </pic:spPr>
                </pic:pic>
              </a:graphicData>
            </a:graphic>
            <wp14:sizeRelH relativeFrom="margin">
              <wp14:pctWidth>0</wp14:pctWidth>
            </wp14:sizeRelH>
            <wp14:sizeRelV relativeFrom="margin">
              <wp14:pctHeight>0</wp14:pctHeight>
            </wp14:sizeRelV>
          </wp:anchor>
        </w:drawing>
      </w:r>
    </w:p>
    <w:p w14:paraId="47E68B4B"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b/>
          <w:color w:val="333333" w:themeColor="text1"/>
          <w:sz w:val="20"/>
          <w:szCs w:val="20"/>
        </w:rPr>
        <w:t>Map 2: Freedom House Political Rights Ratings of Test Countries in 2015</w:t>
      </w:r>
    </w:p>
    <w:p w14:paraId="727A9B2D" w14:textId="4D494889"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Source: FIW in 2015</w:t>
      </w:r>
    </w:p>
    <w:p w14:paraId="64A012DE" w14:textId="77777777" w:rsidR="00DD3C33" w:rsidRPr="00987437" w:rsidRDefault="00DD3C33" w:rsidP="00286FAF">
      <w:pPr>
        <w:jc w:val="both"/>
        <w:rPr>
          <w:rFonts w:ascii="Arial" w:hAnsi="Arial"/>
          <w:color w:val="333333" w:themeColor="text1"/>
          <w:sz w:val="20"/>
          <w:szCs w:val="20"/>
        </w:rPr>
      </w:pPr>
    </w:p>
    <w:p w14:paraId="6C00C2DC" w14:textId="77777777" w:rsidR="00DD3C33" w:rsidRPr="00987437" w:rsidRDefault="00DD3C33" w:rsidP="00286FAF">
      <w:pPr>
        <w:jc w:val="both"/>
        <w:rPr>
          <w:rFonts w:ascii="Arial" w:hAnsi="Arial"/>
          <w:color w:val="333333" w:themeColor="text1"/>
          <w:sz w:val="20"/>
          <w:szCs w:val="20"/>
        </w:rPr>
      </w:pPr>
    </w:p>
    <w:p w14:paraId="7440678E" w14:textId="77777777" w:rsidR="00DD3C33" w:rsidRPr="00987437" w:rsidRDefault="00DD3C33" w:rsidP="00286FAF">
      <w:pPr>
        <w:ind w:firstLine="720"/>
        <w:jc w:val="both"/>
        <w:rPr>
          <w:rFonts w:ascii="Arial" w:hAnsi="Arial"/>
          <w:color w:val="333333" w:themeColor="text1"/>
          <w:sz w:val="20"/>
          <w:szCs w:val="20"/>
        </w:rPr>
      </w:pP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r w:rsidRPr="00987437">
        <w:rPr>
          <w:rFonts w:ascii="Arial" w:eastAsia="Times New Roman" w:hAnsi="Arial"/>
          <w:color w:val="333333" w:themeColor="text1"/>
          <w:sz w:val="20"/>
          <w:szCs w:val="20"/>
        </w:rPr>
        <w:tab/>
      </w:r>
    </w:p>
    <w:p w14:paraId="65D1B9AE"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GDP</w:t>
      </w:r>
      <w:r w:rsidRPr="00987437">
        <w:rPr>
          <w:rFonts w:ascii="Arial" w:eastAsia="Times New Roman" w:hAnsi="Arial"/>
          <w:i/>
          <w:color w:val="333333" w:themeColor="text1"/>
          <w:sz w:val="20"/>
          <w:szCs w:val="20"/>
        </w:rPr>
        <w:t xml:space="preserve"> - </w:t>
      </w:r>
      <w:r w:rsidRPr="00987437">
        <w:rPr>
          <w:rFonts w:ascii="Arial" w:eastAsia="Times New Roman" w:hAnsi="Arial"/>
          <w:color w:val="333333" w:themeColor="text1"/>
          <w:sz w:val="20"/>
          <w:szCs w:val="20"/>
        </w:rPr>
        <w:t xml:space="preserve">We used quarterly real GDP data in US Dollars of the each country </w:t>
      </w:r>
      <w:proofErr w:type="gramStart"/>
      <w:r w:rsidRPr="00987437">
        <w:rPr>
          <w:rFonts w:ascii="Arial" w:eastAsia="Times New Roman" w:hAnsi="Arial"/>
          <w:color w:val="333333" w:themeColor="text1"/>
          <w:sz w:val="20"/>
          <w:szCs w:val="20"/>
        </w:rPr>
        <w:t>between 1980 to 2015</w:t>
      </w:r>
      <w:proofErr w:type="gramEnd"/>
      <w:r w:rsidRPr="00987437">
        <w:rPr>
          <w:rFonts w:ascii="Arial" w:eastAsia="Times New Roman" w:hAnsi="Arial"/>
          <w:color w:val="333333" w:themeColor="text1"/>
          <w:sz w:val="20"/>
          <w:szCs w:val="20"/>
        </w:rPr>
        <w:t>. We then calculated the quarterly percentage change. The model specifically looks at the year-on-year GDP growth of the quarter before the election. Most data comes from three sources: the IMF database</w:t>
      </w:r>
      <w:proofErr w:type="gramStart"/>
      <w:r w:rsidRPr="00987437">
        <w:rPr>
          <w:rFonts w:ascii="Arial" w:eastAsia="Times New Roman" w:hAnsi="Arial"/>
          <w:color w:val="333333" w:themeColor="text1"/>
          <w:sz w:val="20"/>
          <w:szCs w:val="20"/>
        </w:rPr>
        <w:t>;</w:t>
      </w:r>
      <w:proofErr w:type="gramEnd"/>
      <w:r w:rsidRPr="00987437">
        <w:rPr>
          <w:rFonts w:ascii="Arial" w:eastAsia="Times New Roman" w:hAnsi="Arial"/>
          <w:color w:val="333333" w:themeColor="text1"/>
          <w:sz w:val="20"/>
          <w:szCs w:val="20"/>
        </w:rPr>
        <w:t xml:space="preserve"> the Oxford Economics Global Economic Databank, and the national statistics bureau of each country. Most data are quarterly data, and a few countries are available for only annual data.</w:t>
      </w:r>
    </w:p>
    <w:p w14:paraId="39CD353B"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color w:val="333333" w:themeColor="text1"/>
          <w:sz w:val="20"/>
          <w:szCs w:val="20"/>
        </w:rPr>
        <w:t xml:space="preserve"> </w:t>
      </w:r>
    </w:p>
    <w:p w14:paraId="107FFD4A" w14:textId="77777777"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CPI (Inflation)</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We used</w:t>
      </w:r>
      <w:del w:id="79" w:author="Sharyn O'Halloran" w:date="2016-05-11T14:47:00Z">
        <w:r w:rsidRPr="00987437" w:rsidDel="000804FE">
          <w:rPr>
            <w:rFonts w:ascii="Arial" w:eastAsia="Times New Roman" w:hAnsi="Arial"/>
            <w:color w:val="333333" w:themeColor="text1"/>
            <w:sz w:val="20"/>
            <w:szCs w:val="20"/>
          </w:rPr>
          <w:delText xml:space="preserve"> </w:delText>
        </w:r>
      </w:del>
      <w:r w:rsidRPr="00987437">
        <w:rPr>
          <w:rFonts w:ascii="Arial" w:eastAsia="Times New Roman" w:hAnsi="Arial"/>
          <w:color w:val="333333" w:themeColor="text1"/>
          <w:sz w:val="20"/>
          <w:szCs w:val="20"/>
        </w:rPr>
        <w:t xml:space="preserve"> quarterly data of year-on-year CPI change of the election countries during 1980 to 2015. The model specifically looks at the year-on-year CPI </w:t>
      </w:r>
      <w:del w:id="80" w:author="Sharyn O'Halloran" w:date="2016-05-11T14:47:00Z">
        <w:r w:rsidRPr="00987437" w:rsidDel="000804FE">
          <w:rPr>
            <w:rFonts w:ascii="Arial" w:eastAsia="Times New Roman" w:hAnsi="Arial"/>
            <w:color w:val="333333" w:themeColor="text1"/>
            <w:sz w:val="20"/>
            <w:szCs w:val="20"/>
          </w:rPr>
          <w:delText xml:space="preserve"> </w:delText>
        </w:r>
      </w:del>
      <w:r w:rsidRPr="00987437">
        <w:rPr>
          <w:rFonts w:ascii="Arial" w:eastAsia="Times New Roman" w:hAnsi="Arial"/>
          <w:color w:val="333333" w:themeColor="text1"/>
          <w:sz w:val="20"/>
          <w:szCs w:val="20"/>
        </w:rPr>
        <w:t>growth of the quarter before the election. Most data comes from three sources: the IMF database</w:t>
      </w:r>
      <w:proofErr w:type="gramStart"/>
      <w:r w:rsidRPr="00987437">
        <w:rPr>
          <w:rFonts w:ascii="Arial" w:eastAsia="Times New Roman" w:hAnsi="Arial"/>
          <w:color w:val="333333" w:themeColor="text1"/>
          <w:sz w:val="20"/>
          <w:szCs w:val="20"/>
        </w:rPr>
        <w:t>;</w:t>
      </w:r>
      <w:proofErr w:type="gramEnd"/>
      <w:r w:rsidRPr="00987437">
        <w:rPr>
          <w:rFonts w:ascii="Arial" w:eastAsia="Times New Roman" w:hAnsi="Arial"/>
          <w:color w:val="333333" w:themeColor="text1"/>
          <w:sz w:val="20"/>
          <w:szCs w:val="20"/>
        </w:rPr>
        <w:t xml:space="preserve"> the Oxford Economics Global Economic Databank, and the national statistics bureau of each country. Most data are quarterly data, and a few countries are available for only annual data.</w:t>
      </w:r>
    </w:p>
    <w:p w14:paraId="1924C618" w14:textId="77777777" w:rsidR="00DD3C33" w:rsidRPr="00987437" w:rsidRDefault="00DD3C33" w:rsidP="00286FAF">
      <w:pPr>
        <w:jc w:val="both"/>
        <w:rPr>
          <w:rFonts w:ascii="Arial" w:hAnsi="Arial"/>
          <w:color w:val="333333" w:themeColor="text1"/>
          <w:sz w:val="20"/>
          <w:szCs w:val="20"/>
        </w:rPr>
      </w:pPr>
    </w:p>
    <w:p w14:paraId="32D041C3" w14:textId="157BA653" w:rsidR="00DD3C33" w:rsidRPr="00987437" w:rsidRDefault="00DD3C33" w:rsidP="00286FAF">
      <w:pPr>
        <w:jc w:val="both"/>
        <w:rPr>
          <w:rFonts w:ascii="Arial" w:hAnsi="Arial"/>
          <w:color w:val="333333" w:themeColor="text1"/>
          <w:sz w:val="20"/>
          <w:szCs w:val="20"/>
        </w:rPr>
      </w:pPr>
      <w:r w:rsidRPr="00987437">
        <w:rPr>
          <w:rFonts w:ascii="Arial" w:eastAsia="Times New Roman" w:hAnsi="Arial"/>
          <w:i/>
          <w:color w:val="336699" w:themeColor="text2"/>
          <w:sz w:val="20"/>
          <w:szCs w:val="20"/>
        </w:rPr>
        <w:t>Employment</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The employment growth data is found through the Thomson Reuters data acquisition program DataStream.  DataStream is an information source which gathers economic data from individual government statistical surveys such as IMF database, Oxford Economics Global Economic Databank and the national statistics bureau of each country. The data collected to build the employment growth was monthly employment numbers for each country.  Once that data was acquired, it was converted to quarterly data.  The employment data on a quarterly basis was used in the analysis of country trends prior to elections. </w:t>
      </w:r>
      <w:del w:id="81" w:author="Sharyn O'Halloran" w:date="2016-05-11T18:36:00Z">
        <w:r w:rsidRPr="00987437" w:rsidDel="0045197D">
          <w:rPr>
            <w:rFonts w:ascii="Arial" w:eastAsia="Times New Roman" w:hAnsi="Arial"/>
            <w:color w:val="333333" w:themeColor="text1"/>
            <w:sz w:val="20"/>
            <w:szCs w:val="20"/>
          </w:rPr>
          <w:delText>Using Stata, t</w:delText>
        </w:r>
      </w:del>
      <w:ins w:id="82" w:author="Sharyn O'Halloran" w:date="2016-05-11T18:36:00Z">
        <w:r w:rsidR="0045197D">
          <w:rPr>
            <w:rFonts w:ascii="Arial" w:eastAsia="Times New Roman" w:hAnsi="Arial"/>
            <w:color w:val="333333" w:themeColor="text1"/>
            <w:sz w:val="20"/>
            <w:szCs w:val="20"/>
          </w:rPr>
          <w:t>T</w:t>
        </w:r>
      </w:ins>
      <w:r w:rsidRPr="00987437">
        <w:rPr>
          <w:rFonts w:ascii="Arial" w:eastAsia="Times New Roman" w:hAnsi="Arial"/>
          <w:color w:val="333333" w:themeColor="text1"/>
          <w:sz w:val="20"/>
          <w:szCs w:val="20"/>
        </w:rPr>
        <w:t>he data was measured on a differential basis for the quarter prior to the election.  For countries in which monthly data was not available, annual data was used.</w:t>
      </w:r>
    </w:p>
    <w:p w14:paraId="7A77B4C5" w14:textId="77777777" w:rsidR="00DD3C33" w:rsidRPr="00987437" w:rsidRDefault="00DD3C33" w:rsidP="00286FAF">
      <w:pPr>
        <w:jc w:val="both"/>
        <w:rPr>
          <w:rFonts w:ascii="Arial" w:hAnsi="Arial"/>
          <w:color w:val="333333" w:themeColor="text1"/>
          <w:sz w:val="20"/>
          <w:szCs w:val="20"/>
        </w:rPr>
      </w:pPr>
    </w:p>
    <w:p w14:paraId="5D5EEF16" w14:textId="33C7F4DF" w:rsidR="00DD3C33" w:rsidRDefault="00DD3C33" w:rsidP="00286FAF">
      <w:pPr>
        <w:jc w:val="both"/>
        <w:rPr>
          <w:rFonts w:ascii="Arial" w:eastAsia="Times New Roman" w:hAnsi="Arial"/>
          <w:color w:val="333333" w:themeColor="text1"/>
          <w:sz w:val="20"/>
          <w:szCs w:val="20"/>
        </w:rPr>
      </w:pPr>
      <w:r w:rsidRPr="00987437">
        <w:rPr>
          <w:rFonts w:ascii="Arial" w:eastAsia="Times New Roman" w:hAnsi="Arial"/>
          <w:i/>
          <w:color w:val="336699" w:themeColor="text2"/>
          <w:sz w:val="20"/>
          <w:szCs w:val="20"/>
        </w:rPr>
        <w:t>War</w:t>
      </w:r>
      <w:r w:rsidRPr="00987437">
        <w:rPr>
          <w:rFonts w:ascii="Arial" w:eastAsia="Times New Roman" w:hAnsi="Arial"/>
          <w:i/>
          <w:color w:val="333333" w:themeColor="text1"/>
          <w:sz w:val="20"/>
          <w:szCs w:val="20"/>
        </w:rPr>
        <w:t xml:space="preserve"> -</w:t>
      </w:r>
      <w:r w:rsidRPr="00987437">
        <w:rPr>
          <w:rFonts w:ascii="Arial" w:eastAsia="Times New Roman" w:hAnsi="Arial"/>
          <w:color w:val="333333" w:themeColor="text1"/>
          <w:sz w:val="20"/>
          <w:szCs w:val="20"/>
        </w:rPr>
        <w:t xml:space="preserve"> Conflict data comes from the Correlates of War Militarized Interstate Dispute dataset. The data contains conflicts ranging from threats to begin a war to beginning or entering a war. Previous literature did not use the lowest levels of conflicts in the dataset, so we chose to include only conflicts that resulted in </w:t>
      </w:r>
      <w:r w:rsidRPr="00987437">
        <w:rPr>
          <w:rFonts w:ascii="Arial" w:eastAsia="Times New Roman" w:hAnsi="Arial"/>
          <w:color w:val="333333" w:themeColor="text1"/>
          <w:sz w:val="20"/>
          <w:szCs w:val="20"/>
        </w:rPr>
        <w:lastRenderedPageBreak/>
        <w:t>sustained military operations with or against a foreign state. Th</w:t>
      </w:r>
      <w:ins w:id="83" w:author="Sharyn O'Halloran" w:date="2016-05-11T18:36:00Z">
        <w:r w:rsidR="0045197D">
          <w:rPr>
            <w:rFonts w:ascii="Arial" w:eastAsia="Times New Roman" w:hAnsi="Arial"/>
            <w:color w:val="333333" w:themeColor="text1"/>
            <w:sz w:val="20"/>
            <w:szCs w:val="20"/>
          </w:rPr>
          <w:t>ese data</w:t>
        </w:r>
      </w:ins>
      <w:del w:id="84" w:author="Sharyn O'Halloran" w:date="2016-05-11T18:36:00Z">
        <w:r w:rsidRPr="00987437" w:rsidDel="0045197D">
          <w:rPr>
            <w:rFonts w:ascii="Arial" w:eastAsia="Times New Roman" w:hAnsi="Arial"/>
            <w:color w:val="333333" w:themeColor="text1"/>
            <w:sz w:val="20"/>
            <w:szCs w:val="20"/>
          </w:rPr>
          <w:delText>is</w:delText>
        </w:r>
      </w:del>
      <w:r w:rsidRPr="00987437">
        <w:rPr>
          <w:rFonts w:ascii="Arial" w:eastAsia="Times New Roman" w:hAnsi="Arial"/>
          <w:color w:val="333333" w:themeColor="text1"/>
          <w:sz w:val="20"/>
          <w:szCs w:val="20"/>
        </w:rPr>
        <w:t xml:space="preserve"> eliminate</w:t>
      </w:r>
      <w:del w:id="85" w:author="Sharyn O'Halloran" w:date="2016-05-11T18:36:00Z">
        <w:r w:rsidRPr="00987437" w:rsidDel="0045197D">
          <w:rPr>
            <w:rFonts w:ascii="Arial" w:eastAsia="Times New Roman" w:hAnsi="Arial"/>
            <w:color w:val="333333" w:themeColor="text1"/>
            <w:sz w:val="20"/>
            <w:szCs w:val="20"/>
          </w:rPr>
          <w:delText>s</w:delText>
        </w:r>
      </w:del>
      <w:r w:rsidRPr="00987437">
        <w:rPr>
          <w:rFonts w:ascii="Arial" w:eastAsia="Times New Roman" w:hAnsi="Arial"/>
          <w:color w:val="333333" w:themeColor="text1"/>
          <w:sz w:val="20"/>
          <w:szCs w:val="20"/>
        </w:rPr>
        <w:t xml:space="preserve"> all conflicts coded from 0 (no conflict) through 3 (border violations); conflicts labeled 4 (blockade, occupation of territory, </w:t>
      </w:r>
      <w:proofErr w:type="spellStart"/>
      <w:r w:rsidRPr="00987437">
        <w:rPr>
          <w:rFonts w:ascii="Arial" w:eastAsia="Times New Roman" w:hAnsi="Arial"/>
          <w:color w:val="333333" w:themeColor="text1"/>
          <w:sz w:val="20"/>
          <w:szCs w:val="20"/>
        </w:rPr>
        <w:t>etc</w:t>
      </w:r>
      <w:proofErr w:type="spellEnd"/>
      <w:r w:rsidRPr="00987437">
        <w:rPr>
          <w:rFonts w:ascii="Arial" w:eastAsia="Times New Roman" w:hAnsi="Arial"/>
          <w:color w:val="333333" w:themeColor="text1"/>
          <w:sz w:val="20"/>
          <w:szCs w:val="20"/>
        </w:rPr>
        <w:t>) and above remained. Missing years were filled in after researching conflicts, primarily in the years 2010-2015. The final variable is a dummy that indicates whether a country is in a conflict: 0 if no conflict, 1 if in conflict.</w:t>
      </w:r>
    </w:p>
    <w:p w14:paraId="17BA34FB" w14:textId="77777777" w:rsidR="00DF6EC7" w:rsidRDefault="00DF6EC7" w:rsidP="00286FAF">
      <w:pPr>
        <w:jc w:val="both"/>
        <w:rPr>
          <w:rFonts w:ascii="Arial" w:eastAsia="Times New Roman" w:hAnsi="Arial"/>
          <w:color w:val="333333" w:themeColor="text1"/>
          <w:sz w:val="20"/>
          <w:szCs w:val="20"/>
        </w:rPr>
      </w:pPr>
    </w:p>
    <w:p w14:paraId="5D8F48BD" w14:textId="77777777" w:rsidR="00DF6EC7" w:rsidRPr="00987437" w:rsidRDefault="00DF6EC7" w:rsidP="00286FAF">
      <w:pPr>
        <w:jc w:val="both"/>
        <w:rPr>
          <w:rFonts w:ascii="Arial" w:hAnsi="Arial"/>
          <w:color w:val="333333" w:themeColor="text1"/>
          <w:sz w:val="20"/>
          <w:szCs w:val="20"/>
        </w:rPr>
      </w:pPr>
    </w:p>
    <w:p w14:paraId="1E071335" w14:textId="77777777" w:rsidR="00DD3C33" w:rsidRPr="00987437" w:rsidRDefault="00DD3C33" w:rsidP="00286FAF">
      <w:pPr>
        <w:jc w:val="both"/>
        <w:rPr>
          <w:rFonts w:ascii="Arial" w:hAnsi="Arial"/>
          <w:color w:val="333333" w:themeColor="text1"/>
          <w:sz w:val="20"/>
          <w:szCs w:val="20"/>
        </w:rPr>
      </w:pPr>
    </w:p>
    <w:p w14:paraId="1078A788" w14:textId="77777777" w:rsidR="00DD3C33" w:rsidRPr="002735E1" w:rsidRDefault="00DD3C33" w:rsidP="00286FAF">
      <w:pPr>
        <w:jc w:val="both"/>
        <w:rPr>
          <w:rFonts w:ascii="Franklin Gothic Book" w:hAnsi="Franklin Gothic Book"/>
          <w:color w:val="333333" w:themeColor="text1"/>
          <w:sz w:val="21"/>
          <w:szCs w:val="20"/>
        </w:rPr>
      </w:pPr>
      <w:r w:rsidRPr="002735E1">
        <w:rPr>
          <w:rFonts w:ascii="Franklin Gothic Book" w:eastAsia="Times New Roman" w:hAnsi="Franklin Gothic Book"/>
          <w:b/>
          <w:color w:val="336699" w:themeColor="text2"/>
          <w:sz w:val="28"/>
          <w:szCs w:val="20"/>
        </w:rPr>
        <w:t>Summary Statistics</w:t>
      </w:r>
    </w:p>
    <w:p w14:paraId="7FBFC69F" w14:textId="77777777" w:rsidR="00DD3C33" w:rsidRPr="00987437" w:rsidRDefault="00DD3C33" w:rsidP="00C520CE">
      <w:pPr>
        <w:rPr>
          <w:rFonts w:ascii="Arial" w:hAnsi="Arial"/>
          <w:color w:val="333333" w:themeColor="text1"/>
        </w:rPr>
      </w:pPr>
    </w:p>
    <w:tbl>
      <w:tblPr>
        <w:tblW w:w="10480" w:type="dxa"/>
        <w:tblLook w:val="04A0" w:firstRow="1" w:lastRow="0" w:firstColumn="1" w:lastColumn="0" w:noHBand="0" w:noVBand="1"/>
      </w:tblPr>
      <w:tblGrid>
        <w:gridCol w:w="3440"/>
        <w:gridCol w:w="1720"/>
        <w:gridCol w:w="1360"/>
        <w:gridCol w:w="1300"/>
        <w:gridCol w:w="1300"/>
        <w:gridCol w:w="1360"/>
      </w:tblGrid>
      <w:tr w:rsidR="00EB1174" w:rsidRPr="00EB1174" w14:paraId="198649F4" w14:textId="77777777" w:rsidTr="00EB1174">
        <w:trPr>
          <w:trHeight w:val="320"/>
        </w:trPr>
        <w:tc>
          <w:tcPr>
            <w:tcW w:w="3440" w:type="dxa"/>
            <w:tcBorders>
              <w:top w:val="single" w:sz="4" w:space="0" w:color="737373"/>
              <w:left w:val="single" w:sz="4" w:space="0" w:color="737373"/>
              <w:bottom w:val="single" w:sz="4" w:space="0" w:color="737373"/>
              <w:right w:val="nil"/>
            </w:tcBorders>
            <w:shd w:val="clear" w:color="336699" w:fill="336699"/>
            <w:noWrap/>
            <w:vAlign w:val="center"/>
            <w:hideMark/>
          </w:tcPr>
          <w:p w14:paraId="6E865C62"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Statistic</w:t>
            </w:r>
          </w:p>
        </w:tc>
        <w:tc>
          <w:tcPr>
            <w:tcW w:w="1720" w:type="dxa"/>
            <w:tcBorders>
              <w:top w:val="single" w:sz="4" w:space="0" w:color="737373"/>
              <w:left w:val="nil"/>
              <w:bottom w:val="single" w:sz="4" w:space="0" w:color="737373"/>
              <w:right w:val="nil"/>
            </w:tcBorders>
            <w:shd w:val="clear" w:color="336699" w:fill="336699"/>
            <w:noWrap/>
            <w:vAlign w:val="center"/>
            <w:hideMark/>
          </w:tcPr>
          <w:p w14:paraId="33930866"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Observations</w:t>
            </w:r>
          </w:p>
        </w:tc>
        <w:tc>
          <w:tcPr>
            <w:tcW w:w="1360" w:type="dxa"/>
            <w:tcBorders>
              <w:top w:val="single" w:sz="4" w:space="0" w:color="737373"/>
              <w:left w:val="nil"/>
              <w:bottom w:val="single" w:sz="4" w:space="0" w:color="737373"/>
              <w:right w:val="nil"/>
            </w:tcBorders>
            <w:shd w:val="clear" w:color="336699" w:fill="336699"/>
            <w:noWrap/>
            <w:vAlign w:val="center"/>
            <w:hideMark/>
          </w:tcPr>
          <w:p w14:paraId="2AB60101"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Mean</w:t>
            </w:r>
          </w:p>
        </w:tc>
        <w:tc>
          <w:tcPr>
            <w:tcW w:w="1300" w:type="dxa"/>
            <w:tcBorders>
              <w:top w:val="single" w:sz="4" w:space="0" w:color="737373"/>
              <w:left w:val="nil"/>
              <w:bottom w:val="single" w:sz="4" w:space="0" w:color="737373"/>
              <w:right w:val="nil"/>
            </w:tcBorders>
            <w:shd w:val="clear" w:color="336699" w:fill="336699"/>
            <w:noWrap/>
            <w:vAlign w:val="center"/>
            <w:hideMark/>
          </w:tcPr>
          <w:p w14:paraId="235155F0"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St. Dev.</w:t>
            </w:r>
          </w:p>
        </w:tc>
        <w:tc>
          <w:tcPr>
            <w:tcW w:w="1300" w:type="dxa"/>
            <w:tcBorders>
              <w:top w:val="single" w:sz="4" w:space="0" w:color="737373"/>
              <w:left w:val="nil"/>
              <w:bottom w:val="single" w:sz="4" w:space="0" w:color="737373"/>
              <w:right w:val="nil"/>
            </w:tcBorders>
            <w:shd w:val="clear" w:color="336699" w:fill="336699"/>
            <w:noWrap/>
            <w:vAlign w:val="center"/>
            <w:hideMark/>
          </w:tcPr>
          <w:p w14:paraId="025A921C"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Minimum</w:t>
            </w:r>
          </w:p>
        </w:tc>
        <w:tc>
          <w:tcPr>
            <w:tcW w:w="1360" w:type="dxa"/>
            <w:tcBorders>
              <w:top w:val="single" w:sz="4" w:space="0" w:color="737373"/>
              <w:left w:val="nil"/>
              <w:bottom w:val="single" w:sz="4" w:space="0" w:color="737373"/>
              <w:right w:val="single" w:sz="4" w:space="0" w:color="737373"/>
            </w:tcBorders>
            <w:shd w:val="clear" w:color="336699" w:fill="336699"/>
            <w:noWrap/>
            <w:vAlign w:val="center"/>
            <w:hideMark/>
          </w:tcPr>
          <w:p w14:paraId="67A3FF4E" w14:textId="77777777" w:rsidR="00EB1174" w:rsidRPr="00EB1174" w:rsidRDefault="00EB1174" w:rsidP="00EB1174">
            <w:pPr>
              <w:jc w:val="center"/>
              <w:rPr>
                <w:rFonts w:eastAsia="Times New Roman"/>
                <w:b/>
                <w:bCs/>
                <w:color w:val="C4D8E2"/>
                <w:sz w:val="20"/>
                <w:szCs w:val="20"/>
              </w:rPr>
            </w:pPr>
            <w:r w:rsidRPr="00987437">
              <w:rPr>
                <w:rFonts w:ascii="Arial" w:eastAsia="Times New Roman" w:hAnsi="Arial"/>
                <w:b/>
                <w:bCs/>
                <w:color w:val="C4D8E2"/>
                <w:sz w:val="20"/>
                <w:szCs w:val="20"/>
              </w:rPr>
              <w:t>Maximum</w:t>
            </w:r>
          </w:p>
        </w:tc>
      </w:tr>
      <w:tr w:rsidR="00EB1174" w:rsidRPr="00EB1174" w14:paraId="5A14E730"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4FCFCE5C"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Current Government Wins</w:t>
            </w:r>
          </w:p>
        </w:tc>
        <w:tc>
          <w:tcPr>
            <w:tcW w:w="1720" w:type="dxa"/>
            <w:tcBorders>
              <w:top w:val="single" w:sz="4" w:space="0" w:color="336699"/>
              <w:left w:val="nil"/>
              <w:bottom w:val="nil"/>
              <w:right w:val="nil"/>
            </w:tcBorders>
            <w:shd w:val="clear" w:color="auto" w:fill="auto"/>
            <w:noWrap/>
            <w:vAlign w:val="center"/>
            <w:hideMark/>
          </w:tcPr>
          <w:p w14:paraId="722C8C8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727</w:t>
            </w:r>
          </w:p>
        </w:tc>
        <w:tc>
          <w:tcPr>
            <w:tcW w:w="1360" w:type="dxa"/>
            <w:tcBorders>
              <w:top w:val="single" w:sz="4" w:space="0" w:color="336699"/>
              <w:left w:val="nil"/>
              <w:bottom w:val="nil"/>
              <w:right w:val="nil"/>
            </w:tcBorders>
            <w:shd w:val="clear" w:color="auto" w:fill="auto"/>
            <w:noWrap/>
            <w:vAlign w:val="center"/>
            <w:hideMark/>
          </w:tcPr>
          <w:p w14:paraId="32178FC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51.90%</w:t>
            </w:r>
          </w:p>
        </w:tc>
        <w:tc>
          <w:tcPr>
            <w:tcW w:w="1300" w:type="dxa"/>
            <w:tcBorders>
              <w:top w:val="single" w:sz="4" w:space="0" w:color="336699"/>
              <w:left w:val="nil"/>
              <w:bottom w:val="nil"/>
              <w:right w:val="nil"/>
            </w:tcBorders>
            <w:shd w:val="clear" w:color="auto" w:fill="auto"/>
            <w:noWrap/>
            <w:vAlign w:val="center"/>
            <w:hideMark/>
          </w:tcPr>
          <w:p w14:paraId="4CF3877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35A055E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630BE31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123F60A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6EF60ED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Government Approval</w:t>
            </w:r>
          </w:p>
        </w:tc>
        <w:tc>
          <w:tcPr>
            <w:tcW w:w="1720" w:type="dxa"/>
            <w:tcBorders>
              <w:top w:val="single" w:sz="4" w:space="0" w:color="336699"/>
              <w:left w:val="nil"/>
              <w:bottom w:val="nil"/>
              <w:right w:val="nil"/>
            </w:tcBorders>
            <w:shd w:val="clear" w:color="auto" w:fill="auto"/>
            <w:noWrap/>
            <w:vAlign w:val="center"/>
            <w:hideMark/>
          </w:tcPr>
          <w:p w14:paraId="70A4A90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189</w:t>
            </w:r>
          </w:p>
        </w:tc>
        <w:tc>
          <w:tcPr>
            <w:tcW w:w="1360" w:type="dxa"/>
            <w:tcBorders>
              <w:top w:val="single" w:sz="4" w:space="0" w:color="336699"/>
              <w:left w:val="nil"/>
              <w:bottom w:val="nil"/>
              <w:right w:val="nil"/>
            </w:tcBorders>
            <w:shd w:val="clear" w:color="auto" w:fill="auto"/>
            <w:noWrap/>
            <w:vAlign w:val="center"/>
            <w:hideMark/>
          </w:tcPr>
          <w:p w14:paraId="77F601E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42.20%</w:t>
            </w:r>
          </w:p>
        </w:tc>
        <w:tc>
          <w:tcPr>
            <w:tcW w:w="1300" w:type="dxa"/>
            <w:tcBorders>
              <w:top w:val="single" w:sz="4" w:space="0" w:color="336699"/>
              <w:left w:val="nil"/>
              <w:bottom w:val="nil"/>
              <w:right w:val="nil"/>
            </w:tcBorders>
            <w:shd w:val="clear" w:color="auto" w:fill="auto"/>
            <w:noWrap/>
            <w:vAlign w:val="center"/>
            <w:hideMark/>
          </w:tcPr>
          <w:p w14:paraId="33B40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0.17</w:t>
            </w:r>
          </w:p>
        </w:tc>
        <w:tc>
          <w:tcPr>
            <w:tcW w:w="1300" w:type="dxa"/>
            <w:tcBorders>
              <w:top w:val="single" w:sz="4" w:space="0" w:color="336699"/>
              <w:left w:val="nil"/>
              <w:bottom w:val="nil"/>
              <w:right w:val="nil"/>
            </w:tcBorders>
            <w:shd w:val="clear" w:color="auto" w:fill="auto"/>
            <w:noWrap/>
            <w:vAlign w:val="center"/>
            <w:hideMark/>
          </w:tcPr>
          <w:p w14:paraId="1C3C946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w:t>
            </w:r>
          </w:p>
        </w:tc>
        <w:tc>
          <w:tcPr>
            <w:tcW w:w="1360" w:type="dxa"/>
            <w:tcBorders>
              <w:top w:val="single" w:sz="4" w:space="0" w:color="336699"/>
              <w:left w:val="nil"/>
              <w:bottom w:val="nil"/>
              <w:right w:val="single" w:sz="4" w:space="0" w:color="737373"/>
            </w:tcBorders>
            <w:shd w:val="clear" w:color="auto" w:fill="auto"/>
            <w:noWrap/>
            <w:vAlign w:val="center"/>
            <w:hideMark/>
          </w:tcPr>
          <w:p w14:paraId="5B16BC37"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87%</w:t>
            </w:r>
          </w:p>
        </w:tc>
      </w:tr>
      <w:tr w:rsidR="00EB1174" w:rsidRPr="00EB1174" w14:paraId="29F76D45"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246C8665"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Incumbency Status</w:t>
            </w:r>
          </w:p>
        </w:tc>
        <w:tc>
          <w:tcPr>
            <w:tcW w:w="1720" w:type="dxa"/>
            <w:tcBorders>
              <w:top w:val="single" w:sz="4" w:space="0" w:color="336699"/>
              <w:left w:val="nil"/>
              <w:bottom w:val="nil"/>
              <w:right w:val="nil"/>
            </w:tcBorders>
            <w:shd w:val="clear" w:color="auto" w:fill="auto"/>
            <w:noWrap/>
            <w:vAlign w:val="center"/>
            <w:hideMark/>
          </w:tcPr>
          <w:p w14:paraId="726C975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664</w:t>
            </w:r>
          </w:p>
        </w:tc>
        <w:tc>
          <w:tcPr>
            <w:tcW w:w="1360" w:type="dxa"/>
            <w:tcBorders>
              <w:top w:val="single" w:sz="4" w:space="0" w:color="336699"/>
              <w:left w:val="nil"/>
              <w:bottom w:val="nil"/>
              <w:right w:val="nil"/>
            </w:tcBorders>
            <w:shd w:val="clear" w:color="auto" w:fill="auto"/>
            <w:noWrap/>
            <w:vAlign w:val="center"/>
            <w:hideMark/>
          </w:tcPr>
          <w:p w14:paraId="4AF7162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53.00%</w:t>
            </w:r>
          </w:p>
        </w:tc>
        <w:tc>
          <w:tcPr>
            <w:tcW w:w="1300" w:type="dxa"/>
            <w:tcBorders>
              <w:top w:val="single" w:sz="4" w:space="0" w:color="336699"/>
              <w:left w:val="nil"/>
              <w:bottom w:val="nil"/>
              <w:right w:val="nil"/>
            </w:tcBorders>
            <w:shd w:val="clear" w:color="auto" w:fill="auto"/>
            <w:noWrap/>
            <w:vAlign w:val="center"/>
            <w:hideMark/>
          </w:tcPr>
          <w:p w14:paraId="041AF5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w:t>
            </w:r>
          </w:p>
        </w:tc>
        <w:tc>
          <w:tcPr>
            <w:tcW w:w="1300" w:type="dxa"/>
            <w:tcBorders>
              <w:top w:val="single" w:sz="4" w:space="0" w:color="336699"/>
              <w:left w:val="nil"/>
              <w:bottom w:val="nil"/>
              <w:right w:val="nil"/>
            </w:tcBorders>
            <w:shd w:val="clear" w:color="auto" w:fill="auto"/>
            <w:noWrap/>
            <w:vAlign w:val="center"/>
            <w:hideMark/>
          </w:tcPr>
          <w:p w14:paraId="19545C18"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545DB50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288A185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1427B6B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Freedom House Rating</w:t>
            </w:r>
          </w:p>
        </w:tc>
        <w:tc>
          <w:tcPr>
            <w:tcW w:w="1720" w:type="dxa"/>
            <w:tcBorders>
              <w:top w:val="single" w:sz="4" w:space="0" w:color="336699"/>
              <w:left w:val="nil"/>
              <w:bottom w:val="nil"/>
              <w:right w:val="nil"/>
            </w:tcBorders>
            <w:shd w:val="clear" w:color="auto" w:fill="auto"/>
            <w:noWrap/>
            <w:vAlign w:val="center"/>
            <w:hideMark/>
          </w:tcPr>
          <w:p w14:paraId="5299BC0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686</w:t>
            </w:r>
          </w:p>
        </w:tc>
        <w:tc>
          <w:tcPr>
            <w:tcW w:w="1360" w:type="dxa"/>
            <w:tcBorders>
              <w:top w:val="single" w:sz="4" w:space="0" w:color="336699"/>
              <w:left w:val="nil"/>
              <w:bottom w:val="nil"/>
              <w:right w:val="nil"/>
            </w:tcBorders>
            <w:shd w:val="clear" w:color="auto" w:fill="auto"/>
            <w:noWrap/>
            <w:vAlign w:val="center"/>
            <w:hideMark/>
          </w:tcPr>
          <w:p w14:paraId="6ED0780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1.98</w:t>
            </w:r>
          </w:p>
        </w:tc>
        <w:tc>
          <w:tcPr>
            <w:tcW w:w="1300" w:type="dxa"/>
            <w:tcBorders>
              <w:top w:val="single" w:sz="4" w:space="0" w:color="336699"/>
              <w:left w:val="nil"/>
              <w:bottom w:val="nil"/>
              <w:right w:val="nil"/>
            </w:tcBorders>
            <w:shd w:val="clear" w:color="auto" w:fill="auto"/>
            <w:noWrap/>
            <w:vAlign w:val="center"/>
            <w:hideMark/>
          </w:tcPr>
          <w:p w14:paraId="4E99393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1.34</w:t>
            </w:r>
          </w:p>
        </w:tc>
        <w:tc>
          <w:tcPr>
            <w:tcW w:w="1300" w:type="dxa"/>
            <w:tcBorders>
              <w:top w:val="single" w:sz="4" w:space="0" w:color="336699"/>
              <w:left w:val="nil"/>
              <w:bottom w:val="nil"/>
              <w:right w:val="nil"/>
            </w:tcBorders>
            <w:shd w:val="clear" w:color="auto" w:fill="auto"/>
            <w:noWrap/>
            <w:vAlign w:val="center"/>
            <w:hideMark/>
          </w:tcPr>
          <w:p w14:paraId="67351EA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c>
          <w:tcPr>
            <w:tcW w:w="1360" w:type="dxa"/>
            <w:tcBorders>
              <w:top w:val="single" w:sz="4" w:space="0" w:color="336699"/>
              <w:left w:val="nil"/>
              <w:bottom w:val="nil"/>
              <w:right w:val="single" w:sz="4" w:space="0" w:color="737373"/>
            </w:tcBorders>
            <w:shd w:val="clear" w:color="auto" w:fill="auto"/>
            <w:noWrap/>
            <w:vAlign w:val="center"/>
            <w:hideMark/>
          </w:tcPr>
          <w:p w14:paraId="7BE558B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w:t>
            </w:r>
          </w:p>
        </w:tc>
      </w:tr>
      <w:tr w:rsidR="00EB1174" w:rsidRPr="00EB1174" w14:paraId="6641B22B"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54D56932"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Country in War</w:t>
            </w:r>
          </w:p>
        </w:tc>
        <w:tc>
          <w:tcPr>
            <w:tcW w:w="1720" w:type="dxa"/>
            <w:tcBorders>
              <w:top w:val="single" w:sz="4" w:space="0" w:color="336699"/>
              <w:left w:val="nil"/>
              <w:bottom w:val="nil"/>
              <w:right w:val="nil"/>
            </w:tcBorders>
            <w:shd w:val="clear" w:color="auto" w:fill="auto"/>
            <w:noWrap/>
            <w:vAlign w:val="center"/>
            <w:hideMark/>
          </w:tcPr>
          <w:p w14:paraId="1A3192F6"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728</w:t>
            </w:r>
          </w:p>
        </w:tc>
        <w:tc>
          <w:tcPr>
            <w:tcW w:w="1360" w:type="dxa"/>
            <w:tcBorders>
              <w:top w:val="single" w:sz="4" w:space="0" w:color="336699"/>
              <w:left w:val="nil"/>
              <w:bottom w:val="nil"/>
              <w:right w:val="nil"/>
            </w:tcBorders>
            <w:shd w:val="clear" w:color="auto" w:fill="auto"/>
            <w:noWrap/>
            <w:vAlign w:val="center"/>
            <w:hideMark/>
          </w:tcPr>
          <w:p w14:paraId="7ADF9B24"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10.60%</w:t>
            </w:r>
          </w:p>
        </w:tc>
        <w:tc>
          <w:tcPr>
            <w:tcW w:w="1300" w:type="dxa"/>
            <w:tcBorders>
              <w:top w:val="single" w:sz="4" w:space="0" w:color="336699"/>
              <w:left w:val="nil"/>
              <w:bottom w:val="nil"/>
              <w:right w:val="nil"/>
            </w:tcBorders>
            <w:shd w:val="clear" w:color="auto" w:fill="auto"/>
            <w:noWrap/>
            <w:vAlign w:val="center"/>
            <w:hideMark/>
          </w:tcPr>
          <w:p w14:paraId="6F4FA19F"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0.31</w:t>
            </w:r>
          </w:p>
        </w:tc>
        <w:tc>
          <w:tcPr>
            <w:tcW w:w="1300" w:type="dxa"/>
            <w:tcBorders>
              <w:top w:val="single" w:sz="4" w:space="0" w:color="336699"/>
              <w:left w:val="nil"/>
              <w:bottom w:val="nil"/>
              <w:right w:val="nil"/>
            </w:tcBorders>
            <w:shd w:val="clear" w:color="auto" w:fill="auto"/>
            <w:noWrap/>
            <w:vAlign w:val="center"/>
            <w:hideMark/>
          </w:tcPr>
          <w:p w14:paraId="5CF8402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nil"/>
              <w:right w:val="single" w:sz="4" w:space="0" w:color="737373"/>
            </w:tcBorders>
            <w:shd w:val="clear" w:color="auto" w:fill="auto"/>
            <w:noWrap/>
            <w:vAlign w:val="center"/>
            <w:hideMark/>
          </w:tcPr>
          <w:p w14:paraId="3AC3027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w:t>
            </w:r>
          </w:p>
        </w:tc>
      </w:tr>
      <w:tr w:rsidR="00EB1174" w:rsidRPr="00EB1174" w14:paraId="66F92F6D"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15D04E6"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Employment</w:t>
            </w:r>
          </w:p>
        </w:tc>
        <w:tc>
          <w:tcPr>
            <w:tcW w:w="1720" w:type="dxa"/>
            <w:tcBorders>
              <w:top w:val="single" w:sz="4" w:space="0" w:color="336699"/>
              <w:left w:val="nil"/>
              <w:bottom w:val="nil"/>
              <w:right w:val="nil"/>
            </w:tcBorders>
            <w:shd w:val="clear" w:color="auto" w:fill="auto"/>
            <w:noWrap/>
            <w:vAlign w:val="center"/>
            <w:hideMark/>
          </w:tcPr>
          <w:p w14:paraId="6891A6E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296</w:t>
            </w:r>
          </w:p>
        </w:tc>
        <w:tc>
          <w:tcPr>
            <w:tcW w:w="1360" w:type="dxa"/>
            <w:tcBorders>
              <w:top w:val="single" w:sz="4" w:space="0" w:color="336699"/>
              <w:left w:val="nil"/>
              <w:bottom w:val="nil"/>
              <w:right w:val="nil"/>
            </w:tcBorders>
            <w:shd w:val="clear" w:color="auto" w:fill="auto"/>
            <w:noWrap/>
            <w:vAlign w:val="center"/>
            <w:hideMark/>
          </w:tcPr>
          <w:p w14:paraId="36BC9A0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0.01</w:t>
            </w:r>
          </w:p>
        </w:tc>
        <w:tc>
          <w:tcPr>
            <w:tcW w:w="1300" w:type="dxa"/>
            <w:tcBorders>
              <w:top w:val="single" w:sz="4" w:space="0" w:color="336699"/>
              <w:left w:val="nil"/>
              <w:bottom w:val="nil"/>
              <w:right w:val="nil"/>
            </w:tcBorders>
            <w:shd w:val="clear" w:color="auto" w:fill="auto"/>
            <w:noWrap/>
            <w:vAlign w:val="center"/>
            <w:hideMark/>
          </w:tcPr>
          <w:p w14:paraId="7C6CCC2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0.03</w:t>
            </w:r>
          </w:p>
        </w:tc>
        <w:tc>
          <w:tcPr>
            <w:tcW w:w="1300" w:type="dxa"/>
            <w:tcBorders>
              <w:top w:val="single" w:sz="4" w:space="0" w:color="336699"/>
              <w:left w:val="nil"/>
              <w:bottom w:val="nil"/>
              <w:right w:val="nil"/>
            </w:tcBorders>
            <w:shd w:val="clear" w:color="auto" w:fill="auto"/>
            <w:noWrap/>
            <w:vAlign w:val="center"/>
            <w:hideMark/>
          </w:tcPr>
          <w:p w14:paraId="74E0484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60" w:type="dxa"/>
            <w:tcBorders>
              <w:top w:val="single" w:sz="4" w:space="0" w:color="336699"/>
              <w:left w:val="nil"/>
              <w:bottom w:val="nil"/>
              <w:right w:val="single" w:sz="4" w:space="0" w:color="737373"/>
            </w:tcBorders>
            <w:shd w:val="clear" w:color="auto" w:fill="auto"/>
            <w:noWrap/>
            <w:vAlign w:val="center"/>
            <w:hideMark/>
          </w:tcPr>
          <w:p w14:paraId="5B40FB6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0.3</w:t>
            </w:r>
          </w:p>
        </w:tc>
      </w:tr>
      <w:tr w:rsidR="00EB1174" w:rsidRPr="00EB1174" w14:paraId="5BAA8D86"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009D4B5B"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Change in Quarterly Inflation</w:t>
            </w:r>
          </w:p>
        </w:tc>
        <w:tc>
          <w:tcPr>
            <w:tcW w:w="1720" w:type="dxa"/>
            <w:tcBorders>
              <w:top w:val="single" w:sz="4" w:space="0" w:color="336699"/>
              <w:left w:val="nil"/>
              <w:bottom w:val="nil"/>
              <w:right w:val="nil"/>
            </w:tcBorders>
            <w:shd w:val="clear" w:color="auto" w:fill="auto"/>
            <w:noWrap/>
            <w:vAlign w:val="center"/>
            <w:hideMark/>
          </w:tcPr>
          <w:p w14:paraId="2D60A4F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547</w:t>
            </w:r>
          </w:p>
        </w:tc>
        <w:tc>
          <w:tcPr>
            <w:tcW w:w="1360" w:type="dxa"/>
            <w:tcBorders>
              <w:top w:val="single" w:sz="4" w:space="0" w:color="336699"/>
              <w:left w:val="nil"/>
              <w:bottom w:val="nil"/>
              <w:right w:val="nil"/>
            </w:tcBorders>
            <w:shd w:val="clear" w:color="auto" w:fill="auto"/>
            <w:noWrap/>
            <w:vAlign w:val="center"/>
            <w:hideMark/>
          </w:tcPr>
          <w:p w14:paraId="6FA59FCD"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00" w:type="dxa"/>
            <w:tcBorders>
              <w:top w:val="single" w:sz="4" w:space="0" w:color="336699"/>
              <w:left w:val="nil"/>
              <w:bottom w:val="nil"/>
              <w:right w:val="nil"/>
            </w:tcBorders>
            <w:shd w:val="clear" w:color="auto" w:fill="auto"/>
            <w:noWrap/>
            <w:vAlign w:val="center"/>
            <w:hideMark/>
          </w:tcPr>
          <w:p w14:paraId="3FF05B6B"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0.51</w:t>
            </w:r>
          </w:p>
        </w:tc>
        <w:tc>
          <w:tcPr>
            <w:tcW w:w="1300" w:type="dxa"/>
            <w:tcBorders>
              <w:top w:val="single" w:sz="4" w:space="0" w:color="336699"/>
              <w:left w:val="nil"/>
              <w:bottom w:val="nil"/>
              <w:right w:val="nil"/>
            </w:tcBorders>
            <w:shd w:val="clear" w:color="auto" w:fill="auto"/>
            <w:noWrap/>
            <w:vAlign w:val="center"/>
            <w:hideMark/>
          </w:tcPr>
          <w:p w14:paraId="02EFF550"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-7.37</w:t>
            </w:r>
          </w:p>
        </w:tc>
        <w:tc>
          <w:tcPr>
            <w:tcW w:w="1360" w:type="dxa"/>
            <w:tcBorders>
              <w:top w:val="single" w:sz="4" w:space="0" w:color="336699"/>
              <w:left w:val="nil"/>
              <w:bottom w:val="nil"/>
              <w:right w:val="single" w:sz="4" w:space="0" w:color="737373"/>
            </w:tcBorders>
            <w:shd w:val="clear" w:color="auto" w:fill="auto"/>
            <w:noWrap/>
            <w:vAlign w:val="center"/>
            <w:hideMark/>
          </w:tcPr>
          <w:p w14:paraId="4AA29E95"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6.21</w:t>
            </w:r>
          </w:p>
        </w:tc>
      </w:tr>
      <w:tr w:rsidR="00EB1174" w:rsidRPr="00EB1174" w14:paraId="1C8280FC" w14:textId="77777777" w:rsidTr="00EB1174">
        <w:trPr>
          <w:trHeight w:val="320"/>
        </w:trPr>
        <w:tc>
          <w:tcPr>
            <w:tcW w:w="3440" w:type="dxa"/>
            <w:tcBorders>
              <w:top w:val="single" w:sz="4" w:space="0" w:color="336699"/>
              <w:left w:val="single" w:sz="4" w:space="0" w:color="737373"/>
              <w:bottom w:val="nil"/>
              <w:right w:val="nil"/>
            </w:tcBorders>
            <w:shd w:val="clear" w:color="auto" w:fill="auto"/>
            <w:noWrap/>
            <w:vAlign w:val="center"/>
            <w:hideMark/>
          </w:tcPr>
          <w:p w14:paraId="390444E4"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Growth of Quarterly GDP</w:t>
            </w:r>
          </w:p>
        </w:tc>
        <w:tc>
          <w:tcPr>
            <w:tcW w:w="1720" w:type="dxa"/>
            <w:tcBorders>
              <w:top w:val="single" w:sz="4" w:space="0" w:color="336699"/>
              <w:left w:val="nil"/>
              <w:bottom w:val="nil"/>
              <w:right w:val="nil"/>
            </w:tcBorders>
            <w:shd w:val="clear" w:color="auto" w:fill="auto"/>
            <w:noWrap/>
            <w:vAlign w:val="center"/>
            <w:hideMark/>
          </w:tcPr>
          <w:p w14:paraId="73D3B84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358</w:t>
            </w:r>
          </w:p>
        </w:tc>
        <w:tc>
          <w:tcPr>
            <w:tcW w:w="1360" w:type="dxa"/>
            <w:tcBorders>
              <w:top w:val="single" w:sz="4" w:space="0" w:color="336699"/>
              <w:left w:val="nil"/>
              <w:bottom w:val="nil"/>
              <w:right w:val="nil"/>
            </w:tcBorders>
            <w:shd w:val="clear" w:color="auto" w:fill="auto"/>
            <w:noWrap/>
            <w:vAlign w:val="center"/>
            <w:hideMark/>
          </w:tcPr>
          <w:p w14:paraId="1C51EA71"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0.02</w:t>
            </w:r>
          </w:p>
        </w:tc>
        <w:tc>
          <w:tcPr>
            <w:tcW w:w="1300" w:type="dxa"/>
            <w:tcBorders>
              <w:top w:val="single" w:sz="4" w:space="0" w:color="336699"/>
              <w:left w:val="nil"/>
              <w:bottom w:val="nil"/>
              <w:right w:val="nil"/>
            </w:tcBorders>
            <w:shd w:val="clear" w:color="auto" w:fill="auto"/>
            <w:noWrap/>
            <w:vAlign w:val="center"/>
            <w:hideMark/>
          </w:tcPr>
          <w:p w14:paraId="0D9BB8C3"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0.09</w:t>
            </w:r>
          </w:p>
        </w:tc>
        <w:tc>
          <w:tcPr>
            <w:tcW w:w="1300" w:type="dxa"/>
            <w:tcBorders>
              <w:top w:val="single" w:sz="4" w:space="0" w:color="336699"/>
              <w:left w:val="nil"/>
              <w:bottom w:val="nil"/>
              <w:right w:val="nil"/>
            </w:tcBorders>
            <w:shd w:val="clear" w:color="auto" w:fill="auto"/>
            <w:noWrap/>
            <w:vAlign w:val="center"/>
            <w:hideMark/>
          </w:tcPr>
          <w:p w14:paraId="2A0BBDCC"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-0.14</w:t>
            </w:r>
          </w:p>
        </w:tc>
        <w:tc>
          <w:tcPr>
            <w:tcW w:w="1360" w:type="dxa"/>
            <w:tcBorders>
              <w:top w:val="single" w:sz="4" w:space="0" w:color="336699"/>
              <w:left w:val="nil"/>
              <w:bottom w:val="nil"/>
              <w:right w:val="single" w:sz="4" w:space="0" w:color="737373"/>
            </w:tcBorders>
            <w:shd w:val="clear" w:color="auto" w:fill="auto"/>
            <w:noWrap/>
            <w:vAlign w:val="center"/>
            <w:hideMark/>
          </w:tcPr>
          <w:p w14:paraId="1F7D145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1.18</w:t>
            </w:r>
          </w:p>
        </w:tc>
      </w:tr>
      <w:tr w:rsidR="00EB1174" w:rsidRPr="00987437" w14:paraId="37F5CADE" w14:textId="77777777" w:rsidTr="00EB1174">
        <w:trPr>
          <w:trHeight w:val="320"/>
        </w:trPr>
        <w:tc>
          <w:tcPr>
            <w:tcW w:w="3440" w:type="dxa"/>
            <w:tcBorders>
              <w:top w:val="single" w:sz="4" w:space="0" w:color="336699"/>
              <w:left w:val="single" w:sz="4" w:space="0" w:color="737373"/>
              <w:bottom w:val="single" w:sz="4" w:space="0" w:color="737373"/>
              <w:right w:val="nil"/>
            </w:tcBorders>
            <w:shd w:val="clear" w:color="auto" w:fill="auto"/>
            <w:noWrap/>
            <w:vAlign w:val="center"/>
            <w:hideMark/>
          </w:tcPr>
          <w:p w14:paraId="559B178A" w14:textId="77777777" w:rsidR="00EB1174" w:rsidRPr="00EB1174" w:rsidRDefault="00EB1174" w:rsidP="00EB1174">
            <w:pPr>
              <w:rPr>
                <w:rFonts w:eastAsia="Times New Roman"/>
                <w:b/>
                <w:bCs/>
                <w:color w:val="333333"/>
                <w:sz w:val="20"/>
                <w:szCs w:val="20"/>
              </w:rPr>
            </w:pPr>
            <w:r w:rsidRPr="00987437">
              <w:rPr>
                <w:rFonts w:ascii="Arial" w:eastAsia="Times New Roman" w:hAnsi="Arial"/>
                <w:b/>
                <w:bCs/>
                <w:color w:val="333333"/>
                <w:sz w:val="20"/>
                <w:szCs w:val="20"/>
              </w:rPr>
              <w:t>Election Type (0=</w:t>
            </w:r>
            <w:proofErr w:type="spellStart"/>
            <w:r w:rsidRPr="00987437">
              <w:rPr>
                <w:rFonts w:ascii="Arial" w:eastAsia="Times New Roman" w:hAnsi="Arial"/>
                <w:b/>
                <w:bCs/>
                <w:color w:val="333333"/>
                <w:sz w:val="20"/>
                <w:szCs w:val="20"/>
              </w:rPr>
              <w:t>Pres</w:t>
            </w:r>
            <w:proofErr w:type="spellEnd"/>
            <w:r w:rsidRPr="00987437">
              <w:rPr>
                <w:rFonts w:ascii="Arial" w:eastAsia="Times New Roman" w:hAnsi="Arial"/>
                <w:b/>
                <w:bCs/>
                <w:color w:val="333333"/>
                <w:sz w:val="20"/>
                <w:szCs w:val="20"/>
              </w:rPr>
              <w:t>, 1=</w:t>
            </w:r>
            <w:proofErr w:type="spellStart"/>
            <w:r w:rsidRPr="00987437">
              <w:rPr>
                <w:rFonts w:ascii="Arial" w:eastAsia="Times New Roman" w:hAnsi="Arial"/>
                <w:b/>
                <w:bCs/>
                <w:color w:val="333333"/>
                <w:sz w:val="20"/>
                <w:szCs w:val="20"/>
              </w:rPr>
              <w:t>Parl</w:t>
            </w:r>
            <w:proofErr w:type="spellEnd"/>
            <w:r w:rsidRPr="00987437">
              <w:rPr>
                <w:rFonts w:ascii="Arial" w:eastAsia="Times New Roman" w:hAnsi="Arial"/>
                <w:b/>
                <w:bCs/>
                <w:color w:val="333333"/>
                <w:sz w:val="20"/>
                <w:szCs w:val="20"/>
              </w:rPr>
              <w:t>)</w:t>
            </w:r>
          </w:p>
        </w:tc>
        <w:tc>
          <w:tcPr>
            <w:tcW w:w="1720" w:type="dxa"/>
            <w:tcBorders>
              <w:top w:val="single" w:sz="4" w:space="0" w:color="336699"/>
              <w:left w:val="nil"/>
              <w:bottom w:val="single" w:sz="4" w:space="0" w:color="737373"/>
              <w:right w:val="nil"/>
            </w:tcBorders>
            <w:shd w:val="clear" w:color="auto" w:fill="auto"/>
            <w:noWrap/>
            <w:vAlign w:val="center"/>
            <w:hideMark/>
          </w:tcPr>
          <w:p w14:paraId="39E2FABA"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717</w:t>
            </w:r>
          </w:p>
        </w:tc>
        <w:tc>
          <w:tcPr>
            <w:tcW w:w="1360" w:type="dxa"/>
            <w:tcBorders>
              <w:top w:val="single" w:sz="4" w:space="0" w:color="336699"/>
              <w:left w:val="nil"/>
              <w:bottom w:val="single" w:sz="4" w:space="0" w:color="737373"/>
              <w:right w:val="nil"/>
            </w:tcBorders>
            <w:shd w:val="clear" w:color="auto" w:fill="auto"/>
            <w:noWrap/>
            <w:vAlign w:val="center"/>
            <w:hideMark/>
          </w:tcPr>
          <w:p w14:paraId="53B97322"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68.50%</w:t>
            </w:r>
          </w:p>
        </w:tc>
        <w:tc>
          <w:tcPr>
            <w:tcW w:w="1300" w:type="dxa"/>
            <w:tcBorders>
              <w:top w:val="single" w:sz="4" w:space="0" w:color="336699"/>
              <w:left w:val="nil"/>
              <w:bottom w:val="single" w:sz="4" w:space="0" w:color="737373"/>
              <w:right w:val="nil"/>
            </w:tcBorders>
            <w:shd w:val="clear" w:color="auto" w:fill="auto"/>
            <w:noWrap/>
            <w:vAlign w:val="center"/>
            <w:hideMark/>
          </w:tcPr>
          <w:p w14:paraId="0C82B6B9"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0.47</w:t>
            </w:r>
          </w:p>
        </w:tc>
        <w:tc>
          <w:tcPr>
            <w:tcW w:w="1300" w:type="dxa"/>
            <w:tcBorders>
              <w:top w:val="single" w:sz="4" w:space="0" w:color="336699"/>
              <w:left w:val="nil"/>
              <w:bottom w:val="single" w:sz="4" w:space="0" w:color="737373"/>
              <w:right w:val="nil"/>
            </w:tcBorders>
            <w:shd w:val="clear" w:color="auto" w:fill="auto"/>
            <w:noWrap/>
            <w:vAlign w:val="center"/>
            <w:hideMark/>
          </w:tcPr>
          <w:p w14:paraId="0DA882BE" w14:textId="77777777" w:rsidR="00EB1174" w:rsidRPr="00EB1174" w:rsidRDefault="00EB1174" w:rsidP="00EB1174">
            <w:pPr>
              <w:jc w:val="center"/>
              <w:rPr>
                <w:rFonts w:eastAsia="Times New Roman"/>
                <w:color w:val="333333"/>
                <w:sz w:val="20"/>
                <w:szCs w:val="20"/>
              </w:rPr>
            </w:pPr>
            <w:r w:rsidRPr="00987437">
              <w:rPr>
                <w:rFonts w:ascii="Arial" w:eastAsia="Times New Roman" w:hAnsi="Arial"/>
                <w:color w:val="333333"/>
                <w:sz w:val="20"/>
                <w:szCs w:val="20"/>
              </w:rPr>
              <w:t>0</w:t>
            </w:r>
          </w:p>
        </w:tc>
        <w:tc>
          <w:tcPr>
            <w:tcW w:w="1360" w:type="dxa"/>
            <w:tcBorders>
              <w:top w:val="single" w:sz="4" w:space="0" w:color="336699"/>
              <w:left w:val="nil"/>
              <w:bottom w:val="single" w:sz="4" w:space="0" w:color="737373"/>
              <w:right w:val="single" w:sz="4" w:space="0" w:color="737373"/>
            </w:tcBorders>
            <w:shd w:val="clear" w:color="auto" w:fill="auto"/>
            <w:noWrap/>
            <w:vAlign w:val="center"/>
            <w:hideMark/>
          </w:tcPr>
          <w:p w14:paraId="14AC7AF5" w14:textId="77777777" w:rsidR="00EB1174" w:rsidRPr="00987437" w:rsidRDefault="00EB1174" w:rsidP="00EB1174">
            <w:pPr>
              <w:jc w:val="center"/>
              <w:rPr>
                <w:rFonts w:ascii="Arial" w:eastAsia="Times New Roman" w:hAnsi="Arial"/>
                <w:color w:val="333333"/>
                <w:sz w:val="20"/>
                <w:szCs w:val="20"/>
              </w:rPr>
            </w:pPr>
            <w:r w:rsidRPr="00987437">
              <w:rPr>
                <w:rFonts w:ascii="Arial" w:eastAsia="Times New Roman" w:hAnsi="Arial"/>
                <w:color w:val="333333"/>
                <w:sz w:val="20"/>
                <w:szCs w:val="20"/>
              </w:rPr>
              <w:t>1</w:t>
            </w:r>
          </w:p>
        </w:tc>
      </w:tr>
    </w:tbl>
    <w:p w14:paraId="190F4193" w14:textId="77777777" w:rsidR="00DD3C33" w:rsidRPr="00987437" w:rsidRDefault="00DD3C33" w:rsidP="00C520CE">
      <w:pPr>
        <w:rPr>
          <w:rFonts w:ascii="Arial" w:hAnsi="Arial"/>
          <w:color w:val="333333" w:themeColor="text1"/>
        </w:rPr>
      </w:pPr>
    </w:p>
    <w:p w14:paraId="4CF37C37" w14:textId="33F11AE7" w:rsidR="00D06616" w:rsidRPr="00987437" w:rsidRDefault="00D06616">
      <w:pPr>
        <w:spacing w:after="160" w:line="259" w:lineRule="auto"/>
        <w:rPr>
          <w:rFonts w:ascii="Arial" w:hAnsi="Arial"/>
          <w:color w:val="333333" w:themeColor="text1"/>
        </w:rPr>
      </w:pPr>
      <w:r w:rsidRPr="00987437">
        <w:rPr>
          <w:rFonts w:ascii="Arial" w:hAnsi="Arial"/>
          <w:color w:val="333333" w:themeColor="text1"/>
        </w:rPr>
        <w:br w:type="page"/>
      </w:r>
    </w:p>
    <w:p w14:paraId="41219AA4" w14:textId="77777777" w:rsidR="00C06BCD" w:rsidRDefault="00C06BCD" w:rsidP="00C520CE">
      <w:pPr>
        <w:rPr>
          <w:rFonts w:ascii="Franklin Gothic Book" w:eastAsia="Times New Roman" w:hAnsi="Franklin Gothic Book"/>
          <w:b/>
          <w:color w:val="336699" w:themeColor="text2"/>
          <w:sz w:val="40"/>
          <w:szCs w:val="40"/>
        </w:rPr>
      </w:pPr>
    </w:p>
    <w:p w14:paraId="11027A83" w14:textId="263CFA5B" w:rsidR="00DD3C33" w:rsidRPr="00C06BCD" w:rsidRDefault="00DD3C33" w:rsidP="00C06BCD">
      <w:pPr>
        <w:pStyle w:val="ListParagraph"/>
        <w:numPr>
          <w:ilvl w:val="0"/>
          <w:numId w:val="2"/>
        </w:numPr>
        <w:ind w:firstLineChars="0"/>
        <w:rPr>
          <w:rFonts w:ascii="Franklin Gothic Book" w:eastAsia="Times New Roman" w:hAnsi="Franklin Gothic Book"/>
          <w:b/>
          <w:color w:val="336699" w:themeColor="text2"/>
          <w:sz w:val="40"/>
          <w:szCs w:val="40"/>
        </w:rPr>
      </w:pPr>
      <w:commentRangeStart w:id="86"/>
      <w:r w:rsidRPr="00C06BCD">
        <w:rPr>
          <w:rFonts w:ascii="Franklin Gothic Book" w:eastAsia="Times New Roman" w:hAnsi="Franklin Gothic Book"/>
          <w:b/>
          <w:color w:val="336699" w:themeColor="text2"/>
          <w:sz w:val="40"/>
          <w:szCs w:val="40"/>
        </w:rPr>
        <w:t>Models</w:t>
      </w:r>
      <w:commentRangeEnd w:id="86"/>
      <w:r w:rsidR="0045197D">
        <w:rPr>
          <w:rStyle w:val="CommentReference"/>
        </w:rPr>
        <w:commentReference w:id="86"/>
      </w:r>
    </w:p>
    <w:p w14:paraId="4ADCD785" w14:textId="77777777" w:rsidR="00C06BCD" w:rsidRDefault="00C06BCD" w:rsidP="00C520CE">
      <w:pPr>
        <w:rPr>
          <w:ins w:id="87" w:author="Sharyn O'Halloran" w:date="2016-05-11T18:38:00Z"/>
          <w:rFonts w:ascii="Franklin Gothic Book" w:eastAsia="Times New Roman" w:hAnsi="Franklin Gothic Book"/>
          <w:b/>
          <w:color w:val="336699" w:themeColor="text2"/>
          <w:sz w:val="40"/>
          <w:szCs w:val="40"/>
        </w:rPr>
      </w:pPr>
    </w:p>
    <w:p w14:paraId="2FBF637A" w14:textId="77777777" w:rsidR="0045197D" w:rsidRDefault="0045197D" w:rsidP="00C520CE">
      <w:pPr>
        <w:rPr>
          <w:ins w:id="88" w:author="Sharyn O'Halloran" w:date="2016-05-11T18:38:00Z"/>
          <w:rFonts w:ascii="Franklin Gothic Book" w:eastAsia="Times New Roman" w:hAnsi="Franklin Gothic Book"/>
          <w:b/>
          <w:color w:val="336699" w:themeColor="text2"/>
          <w:sz w:val="40"/>
          <w:szCs w:val="40"/>
        </w:rPr>
      </w:pPr>
    </w:p>
    <w:p w14:paraId="5C581077" w14:textId="77777777" w:rsidR="0045197D" w:rsidRPr="00C06BCD" w:rsidRDefault="0045197D" w:rsidP="00C520CE">
      <w:pPr>
        <w:rPr>
          <w:rFonts w:ascii="Franklin Gothic Book" w:eastAsia="Times New Roman" w:hAnsi="Franklin Gothic Book"/>
          <w:b/>
          <w:color w:val="336699" w:themeColor="text2"/>
          <w:sz w:val="40"/>
          <w:szCs w:val="40"/>
        </w:rPr>
      </w:pPr>
    </w:p>
    <w:p w14:paraId="2722AE43" w14:textId="77777777" w:rsidR="00DD3C33" w:rsidRPr="00987437" w:rsidDel="0045197D" w:rsidRDefault="00DD3C33" w:rsidP="00C520CE">
      <w:pPr>
        <w:rPr>
          <w:del w:id="89" w:author="Sharyn O'Halloran" w:date="2016-05-11T18:38:00Z"/>
          <w:rFonts w:ascii="Arial" w:eastAsia="Times New Roman" w:hAnsi="Arial"/>
          <w:color w:val="333333" w:themeColor="text1"/>
        </w:rPr>
      </w:pPr>
      <w:r w:rsidRPr="00987437">
        <w:rPr>
          <w:rFonts w:ascii="Arial" w:eastAsia="Times New Roman" w:hAnsi="Arial"/>
          <w:color w:val="333333" w:themeColor="text1"/>
        </w:rPr>
        <w:t>Table 1. Regression Table</w:t>
      </w:r>
    </w:p>
    <w:p w14:paraId="6B747386" w14:textId="6C3EB5F7" w:rsidR="00EB1174" w:rsidRPr="00987437" w:rsidRDefault="00EB1174" w:rsidP="00C520CE">
      <w:pPr>
        <w:rPr>
          <w:rFonts w:ascii="Arial" w:hAnsi="Arial"/>
          <w:color w:val="333333" w:themeColor="text1"/>
        </w:rPr>
      </w:pPr>
    </w:p>
    <w:tbl>
      <w:tblPr>
        <w:tblW w:w="9820" w:type="dxa"/>
        <w:tblLook w:val="04A0" w:firstRow="1" w:lastRow="0" w:firstColumn="1" w:lastColumn="0" w:noHBand="0" w:noVBand="1"/>
      </w:tblPr>
      <w:tblGrid>
        <w:gridCol w:w="2966"/>
        <w:gridCol w:w="854"/>
        <w:gridCol w:w="1000"/>
        <w:gridCol w:w="1000"/>
        <w:gridCol w:w="1000"/>
        <w:gridCol w:w="1000"/>
        <w:gridCol w:w="1000"/>
        <w:gridCol w:w="1000"/>
      </w:tblGrid>
      <w:tr w:rsidR="00EB1174" w:rsidRPr="00EB1174" w14:paraId="4FD32661" w14:textId="77777777" w:rsidTr="00EB1174">
        <w:trPr>
          <w:trHeight w:val="260"/>
        </w:trPr>
        <w:tc>
          <w:tcPr>
            <w:tcW w:w="3820" w:type="dxa"/>
            <w:gridSpan w:val="2"/>
            <w:tcBorders>
              <w:top w:val="nil"/>
              <w:left w:val="nil"/>
              <w:bottom w:val="single" w:sz="4" w:space="0" w:color="auto"/>
              <w:right w:val="nil"/>
            </w:tcBorders>
            <w:shd w:val="clear" w:color="000000" w:fill="FFFFFF"/>
            <w:noWrap/>
            <w:vAlign w:val="bottom"/>
            <w:hideMark/>
          </w:tcPr>
          <w:p w14:paraId="20B24DC3"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Incumbent party wins election</w:t>
            </w:r>
          </w:p>
        </w:tc>
        <w:tc>
          <w:tcPr>
            <w:tcW w:w="1000" w:type="dxa"/>
            <w:tcBorders>
              <w:top w:val="nil"/>
              <w:left w:val="nil"/>
              <w:bottom w:val="nil"/>
              <w:right w:val="nil"/>
            </w:tcBorders>
            <w:shd w:val="clear" w:color="000000" w:fill="FFFFFF"/>
            <w:noWrap/>
            <w:vAlign w:val="bottom"/>
            <w:hideMark/>
          </w:tcPr>
          <w:p w14:paraId="735DF173"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7604D125"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31D868C3"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5637BF1B"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33AB467A"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c>
          <w:tcPr>
            <w:tcW w:w="1000" w:type="dxa"/>
            <w:tcBorders>
              <w:top w:val="nil"/>
              <w:left w:val="nil"/>
              <w:bottom w:val="nil"/>
              <w:right w:val="nil"/>
            </w:tcBorders>
            <w:shd w:val="clear" w:color="000000" w:fill="FFFFFF"/>
            <w:noWrap/>
            <w:vAlign w:val="bottom"/>
            <w:hideMark/>
          </w:tcPr>
          <w:p w14:paraId="4CBB7DBA" w14:textId="77777777" w:rsidR="00EB1174" w:rsidRPr="00EB1174" w:rsidRDefault="00EB1174" w:rsidP="00EB1174">
            <w:pPr>
              <w:jc w:val="center"/>
              <w:rPr>
                <w:rFonts w:eastAsia="Times New Roman"/>
                <w:b/>
                <w:bCs/>
                <w:sz w:val="18"/>
                <w:szCs w:val="18"/>
              </w:rPr>
            </w:pPr>
            <w:r w:rsidRPr="00987437">
              <w:rPr>
                <w:rFonts w:ascii="Arial" w:eastAsia="Times New Roman" w:hAnsi="Arial"/>
                <w:b/>
                <w:bCs/>
                <w:sz w:val="18"/>
                <w:szCs w:val="18"/>
              </w:rPr>
              <w:t> </w:t>
            </w:r>
          </w:p>
        </w:tc>
      </w:tr>
      <w:tr w:rsidR="00EB1174" w:rsidRPr="00EB1174" w14:paraId="60914126" w14:textId="77777777" w:rsidTr="00EB1174">
        <w:trPr>
          <w:trHeight w:val="260"/>
        </w:trPr>
        <w:tc>
          <w:tcPr>
            <w:tcW w:w="2966" w:type="dxa"/>
            <w:tcBorders>
              <w:top w:val="nil"/>
              <w:left w:val="nil"/>
              <w:bottom w:val="single" w:sz="4" w:space="0" w:color="auto"/>
              <w:right w:val="nil"/>
            </w:tcBorders>
            <w:shd w:val="clear" w:color="000000" w:fill="C4D8E2"/>
            <w:noWrap/>
            <w:vAlign w:val="bottom"/>
            <w:hideMark/>
          </w:tcPr>
          <w:p w14:paraId="727440F6"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Model</w:t>
            </w:r>
          </w:p>
        </w:tc>
        <w:tc>
          <w:tcPr>
            <w:tcW w:w="854" w:type="dxa"/>
            <w:tcBorders>
              <w:top w:val="nil"/>
              <w:left w:val="nil"/>
              <w:bottom w:val="single" w:sz="4" w:space="0" w:color="auto"/>
              <w:right w:val="nil"/>
            </w:tcBorders>
            <w:shd w:val="clear" w:color="000000" w:fill="C4D8E2"/>
            <w:noWrap/>
            <w:vAlign w:val="bottom"/>
            <w:hideMark/>
          </w:tcPr>
          <w:p w14:paraId="70ED0285"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(1)</w:t>
            </w:r>
          </w:p>
        </w:tc>
        <w:tc>
          <w:tcPr>
            <w:tcW w:w="1000" w:type="dxa"/>
            <w:tcBorders>
              <w:top w:val="single" w:sz="4" w:space="0" w:color="auto"/>
              <w:left w:val="nil"/>
              <w:bottom w:val="single" w:sz="4" w:space="0" w:color="auto"/>
              <w:right w:val="nil"/>
            </w:tcBorders>
            <w:shd w:val="clear" w:color="000000" w:fill="C4D8E2"/>
            <w:noWrap/>
            <w:vAlign w:val="bottom"/>
            <w:hideMark/>
          </w:tcPr>
          <w:p w14:paraId="4F868A8C"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(2)</w:t>
            </w:r>
          </w:p>
        </w:tc>
        <w:tc>
          <w:tcPr>
            <w:tcW w:w="1000" w:type="dxa"/>
            <w:tcBorders>
              <w:top w:val="single" w:sz="4" w:space="0" w:color="auto"/>
              <w:left w:val="nil"/>
              <w:bottom w:val="single" w:sz="4" w:space="0" w:color="auto"/>
              <w:right w:val="nil"/>
            </w:tcBorders>
            <w:shd w:val="clear" w:color="000000" w:fill="C4D8E2"/>
            <w:noWrap/>
            <w:vAlign w:val="bottom"/>
            <w:hideMark/>
          </w:tcPr>
          <w:p w14:paraId="777DFBCA"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(3)</w:t>
            </w:r>
          </w:p>
        </w:tc>
        <w:tc>
          <w:tcPr>
            <w:tcW w:w="1000" w:type="dxa"/>
            <w:tcBorders>
              <w:top w:val="single" w:sz="4" w:space="0" w:color="auto"/>
              <w:left w:val="nil"/>
              <w:bottom w:val="single" w:sz="4" w:space="0" w:color="auto"/>
              <w:right w:val="nil"/>
            </w:tcBorders>
            <w:shd w:val="clear" w:color="000000" w:fill="C4D8E2"/>
            <w:noWrap/>
            <w:vAlign w:val="bottom"/>
            <w:hideMark/>
          </w:tcPr>
          <w:p w14:paraId="373179E8"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(4)</w:t>
            </w:r>
          </w:p>
        </w:tc>
        <w:tc>
          <w:tcPr>
            <w:tcW w:w="1000" w:type="dxa"/>
            <w:tcBorders>
              <w:top w:val="single" w:sz="4" w:space="0" w:color="auto"/>
              <w:left w:val="nil"/>
              <w:bottom w:val="single" w:sz="4" w:space="0" w:color="auto"/>
              <w:right w:val="nil"/>
            </w:tcBorders>
            <w:shd w:val="clear" w:color="000000" w:fill="C4D8E2"/>
            <w:noWrap/>
            <w:vAlign w:val="bottom"/>
            <w:hideMark/>
          </w:tcPr>
          <w:p w14:paraId="001E8723"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(5)</w:t>
            </w:r>
          </w:p>
        </w:tc>
        <w:tc>
          <w:tcPr>
            <w:tcW w:w="1000" w:type="dxa"/>
            <w:tcBorders>
              <w:top w:val="single" w:sz="4" w:space="0" w:color="auto"/>
              <w:left w:val="nil"/>
              <w:bottom w:val="single" w:sz="4" w:space="0" w:color="auto"/>
              <w:right w:val="nil"/>
            </w:tcBorders>
            <w:shd w:val="clear" w:color="000000" w:fill="C4D8E2"/>
            <w:noWrap/>
            <w:vAlign w:val="bottom"/>
            <w:hideMark/>
          </w:tcPr>
          <w:p w14:paraId="2E32F2A1"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(6)</w:t>
            </w:r>
          </w:p>
        </w:tc>
        <w:tc>
          <w:tcPr>
            <w:tcW w:w="1000" w:type="dxa"/>
            <w:tcBorders>
              <w:top w:val="single" w:sz="4" w:space="0" w:color="auto"/>
              <w:left w:val="nil"/>
              <w:bottom w:val="single" w:sz="4" w:space="0" w:color="auto"/>
              <w:right w:val="nil"/>
            </w:tcBorders>
            <w:shd w:val="clear" w:color="000000" w:fill="C4D8E2"/>
            <w:noWrap/>
            <w:vAlign w:val="bottom"/>
            <w:hideMark/>
          </w:tcPr>
          <w:p w14:paraId="7392C4B5" w14:textId="77777777" w:rsidR="00EB1174" w:rsidRPr="00EB1174" w:rsidRDefault="00EB1174" w:rsidP="00EB1174">
            <w:pPr>
              <w:jc w:val="center"/>
              <w:rPr>
                <w:rFonts w:eastAsia="Times New Roman"/>
                <w:b/>
                <w:bCs/>
                <w:color w:val="336699"/>
                <w:sz w:val="18"/>
                <w:szCs w:val="18"/>
              </w:rPr>
            </w:pPr>
            <w:r w:rsidRPr="00987437">
              <w:rPr>
                <w:rFonts w:ascii="Arial" w:eastAsia="Times New Roman" w:hAnsi="Arial"/>
                <w:b/>
                <w:bCs/>
                <w:color w:val="336699"/>
                <w:sz w:val="18"/>
                <w:szCs w:val="18"/>
              </w:rPr>
              <w:t>(7)</w:t>
            </w:r>
          </w:p>
        </w:tc>
      </w:tr>
      <w:tr w:rsidR="00EB1174" w:rsidRPr="00EB1174" w14:paraId="16B34FFB" w14:textId="77777777" w:rsidTr="00EB1174">
        <w:trPr>
          <w:trHeight w:val="260"/>
        </w:trPr>
        <w:tc>
          <w:tcPr>
            <w:tcW w:w="2966" w:type="dxa"/>
            <w:tcBorders>
              <w:top w:val="nil"/>
              <w:left w:val="nil"/>
              <w:bottom w:val="nil"/>
              <w:right w:val="nil"/>
            </w:tcBorders>
            <w:shd w:val="clear" w:color="000000" w:fill="FFFFFF"/>
            <w:noWrap/>
            <w:vAlign w:val="bottom"/>
            <w:hideMark/>
          </w:tcPr>
          <w:p w14:paraId="3F7D3023" w14:textId="77777777" w:rsidR="00EB1174" w:rsidRPr="00EB1174" w:rsidRDefault="00EB1174" w:rsidP="00EB1174">
            <w:pPr>
              <w:rPr>
                <w:rFonts w:eastAsia="Times New Roman"/>
                <w:b/>
                <w:bCs/>
                <w:sz w:val="18"/>
                <w:szCs w:val="18"/>
              </w:rPr>
            </w:pPr>
            <w:r w:rsidRPr="00987437">
              <w:rPr>
                <w:rFonts w:ascii="Arial" w:eastAsia="Times New Roman" w:hAnsi="Arial"/>
                <w:b/>
                <w:bCs/>
                <w:sz w:val="18"/>
                <w:szCs w:val="18"/>
              </w:rPr>
              <w:t> </w:t>
            </w:r>
          </w:p>
        </w:tc>
        <w:tc>
          <w:tcPr>
            <w:tcW w:w="854" w:type="dxa"/>
            <w:tcBorders>
              <w:top w:val="nil"/>
              <w:left w:val="nil"/>
              <w:bottom w:val="nil"/>
              <w:right w:val="nil"/>
            </w:tcBorders>
            <w:shd w:val="clear" w:color="000000" w:fill="FFFFFF"/>
            <w:noWrap/>
            <w:vAlign w:val="bottom"/>
            <w:hideMark/>
          </w:tcPr>
          <w:p w14:paraId="40AC86A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35B7A47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612E4319"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46D1014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5B2BE467"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3DE61FCE"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c>
          <w:tcPr>
            <w:tcW w:w="1000" w:type="dxa"/>
            <w:tcBorders>
              <w:top w:val="nil"/>
              <w:left w:val="nil"/>
              <w:bottom w:val="nil"/>
              <w:right w:val="nil"/>
            </w:tcBorders>
            <w:shd w:val="clear" w:color="000000" w:fill="FFFFFF"/>
            <w:noWrap/>
            <w:vAlign w:val="bottom"/>
            <w:hideMark/>
          </w:tcPr>
          <w:p w14:paraId="405EFA40" w14:textId="77777777" w:rsidR="00EB1174" w:rsidRPr="00EB1174" w:rsidRDefault="00EB1174" w:rsidP="00EB1174">
            <w:pPr>
              <w:jc w:val="center"/>
              <w:rPr>
                <w:rFonts w:eastAsia="Times New Roman"/>
                <w:b/>
                <w:bCs/>
                <w:color w:val="333333"/>
                <w:sz w:val="18"/>
                <w:szCs w:val="18"/>
              </w:rPr>
            </w:pPr>
            <w:r w:rsidRPr="00987437">
              <w:rPr>
                <w:rFonts w:ascii="Arial" w:eastAsia="Times New Roman" w:hAnsi="Arial"/>
                <w:b/>
                <w:bCs/>
                <w:color w:val="333333"/>
                <w:sz w:val="18"/>
                <w:szCs w:val="18"/>
              </w:rPr>
              <w:t> </w:t>
            </w:r>
          </w:p>
        </w:tc>
      </w:tr>
      <w:tr w:rsidR="00EB1174" w:rsidRPr="00EB1174" w14:paraId="187DC0B4" w14:textId="77777777" w:rsidTr="00EB1174">
        <w:trPr>
          <w:trHeight w:val="260"/>
        </w:trPr>
        <w:tc>
          <w:tcPr>
            <w:tcW w:w="2966" w:type="dxa"/>
            <w:tcBorders>
              <w:top w:val="nil"/>
              <w:left w:val="nil"/>
              <w:bottom w:val="nil"/>
              <w:right w:val="nil"/>
            </w:tcBorders>
            <w:shd w:val="clear" w:color="000000" w:fill="FFFFFF"/>
            <w:noWrap/>
            <w:vAlign w:val="bottom"/>
            <w:hideMark/>
          </w:tcPr>
          <w:p w14:paraId="781004C8" w14:textId="77777777" w:rsidR="00EB1174" w:rsidRPr="00EB1174" w:rsidRDefault="00EB1174" w:rsidP="00EB1174">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w:t>
            </w:r>
          </w:p>
        </w:tc>
        <w:tc>
          <w:tcPr>
            <w:tcW w:w="854" w:type="dxa"/>
            <w:tcBorders>
              <w:top w:val="nil"/>
              <w:left w:val="nil"/>
              <w:bottom w:val="nil"/>
              <w:right w:val="nil"/>
            </w:tcBorders>
            <w:shd w:val="clear" w:color="000000" w:fill="FFFFFF"/>
            <w:noWrap/>
            <w:vAlign w:val="bottom"/>
            <w:hideMark/>
          </w:tcPr>
          <w:p w14:paraId="19945A2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6B5265F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6.90***</w:t>
            </w:r>
          </w:p>
        </w:tc>
        <w:tc>
          <w:tcPr>
            <w:tcW w:w="1000" w:type="dxa"/>
            <w:tcBorders>
              <w:top w:val="nil"/>
              <w:left w:val="nil"/>
              <w:bottom w:val="nil"/>
              <w:right w:val="nil"/>
            </w:tcBorders>
            <w:shd w:val="clear" w:color="000000" w:fill="FFFFFF"/>
            <w:noWrap/>
            <w:vAlign w:val="bottom"/>
            <w:hideMark/>
          </w:tcPr>
          <w:p w14:paraId="531FE8D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A33531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7.72***</w:t>
            </w:r>
          </w:p>
        </w:tc>
        <w:tc>
          <w:tcPr>
            <w:tcW w:w="1000" w:type="dxa"/>
            <w:tcBorders>
              <w:top w:val="nil"/>
              <w:left w:val="nil"/>
              <w:bottom w:val="nil"/>
              <w:right w:val="nil"/>
            </w:tcBorders>
            <w:shd w:val="clear" w:color="000000" w:fill="FFFFFF"/>
            <w:noWrap/>
            <w:vAlign w:val="bottom"/>
            <w:hideMark/>
          </w:tcPr>
          <w:p w14:paraId="6E07B04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01CD7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33061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7A854A73" w14:textId="77777777" w:rsidTr="00EB1174">
        <w:trPr>
          <w:trHeight w:val="260"/>
        </w:trPr>
        <w:tc>
          <w:tcPr>
            <w:tcW w:w="2966" w:type="dxa"/>
            <w:tcBorders>
              <w:top w:val="nil"/>
              <w:left w:val="nil"/>
              <w:bottom w:val="nil"/>
              <w:right w:val="nil"/>
            </w:tcBorders>
            <w:shd w:val="clear" w:color="000000" w:fill="FFFFFF"/>
            <w:noWrap/>
            <w:vAlign w:val="bottom"/>
            <w:hideMark/>
          </w:tcPr>
          <w:p w14:paraId="2B56882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31B1A33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(0.009)</w:t>
            </w:r>
          </w:p>
        </w:tc>
        <w:tc>
          <w:tcPr>
            <w:tcW w:w="1000" w:type="dxa"/>
            <w:tcBorders>
              <w:top w:val="nil"/>
              <w:left w:val="nil"/>
              <w:bottom w:val="nil"/>
              <w:right w:val="nil"/>
            </w:tcBorders>
            <w:shd w:val="clear" w:color="000000" w:fill="FFFFFF"/>
            <w:noWrap/>
            <w:vAlign w:val="bottom"/>
            <w:hideMark/>
          </w:tcPr>
          <w:p w14:paraId="06D07D6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(1.341)</w:t>
            </w:r>
          </w:p>
        </w:tc>
        <w:tc>
          <w:tcPr>
            <w:tcW w:w="1000" w:type="dxa"/>
            <w:tcBorders>
              <w:top w:val="nil"/>
              <w:left w:val="nil"/>
              <w:bottom w:val="nil"/>
              <w:right w:val="nil"/>
            </w:tcBorders>
            <w:shd w:val="clear" w:color="000000" w:fill="FFFFFF"/>
            <w:noWrap/>
            <w:vAlign w:val="bottom"/>
            <w:hideMark/>
          </w:tcPr>
          <w:p w14:paraId="0766D5B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F22BC4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(1.443)</w:t>
            </w:r>
          </w:p>
        </w:tc>
        <w:tc>
          <w:tcPr>
            <w:tcW w:w="1000" w:type="dxa"/>
            <w:tcBorders>
              <w:top w:val="nil"/>
              <w:left w:val="nil"/>
              <w:bottom w:val="nil"/>
              <w:right w:val="nil"/>
            </w:tcBorders>
            <w:shd w:val="clear" w:color="000000" w:fill="FFFFFF"/>
            <w:noWrap/>
            <w:vAlign w:val="bottom"/>
            <w:hideMark/>
          </w:tcPr>
          <w:p w14:paraId="429CE87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88F422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AE97DA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478B97F1" w14:textId="77777777" w:rsidTr="00EB1174">
        <w:trPr>
          <w:trHeight w:val="260"/>
        </w:trPr>
        <w:tc>
          <w:tcPr>
            <w:tcW w:w="2966" w:type="dxa"/>
            <w:tcBorders>
              <w:top w:val="nil"/>
              <w:left w:val="nil"/>
              <w:bottom w:val="nil"/>
              <w:right w:val="nil"/>
            </w:tcBorders>
            <w:shd w:val="clear" w:color="000000" w:fill="FFFFFF"/>
            <w:noWrap/>
            <w:vAlign w:val="bottom"/>
            <w:hideMark/>
          </w:tcPr>
          <w:p w14:paraId="66860A1F" w14:textId="77777777" w:rsidR="00EB1174" w:rsidRPr="00EB1174" w:rsidRDefault="00EB1174" w:rsidP="00EB1174">
            <w:pPr>
              <w:rPr>
                <w:rFonts w:eastAsia="Times New Roman"/>
                <w:b/>
                <w:bCs/>
                <w:color w:val="336699"/>
                <w:sz w:val="18"/>
                <w:szCs w:val="18"/>
              </w:rPr>
            </w:pPr>
            <w:proofErr w:type="spellStart"/>
            <w:r w:rsidRPr="00987437">
              <w:rPr>
                <w:rFonts w:ascii="Arial" w:eastAsia="Times New Roman" w:hAnsi="Arial"/>
                <w:b/>
                <w:bCs/>
                <w:color w:val="336699"/>
                <w:sz w:val="18"/>
                <w:szCs w:val="18"/>
              </w:rPr>
              <w:t>Gov</w:t>
            </w:r>
            <w:proofErr w:type="spellEnd"/>
            <w:r w:rsidRPr="00987437">
              <w:rPr>
                <w:rFonts w:ascii="Arial" w:eastAsia="Times New Roman" w:hAnsi="Arial"/>
                <w:b/>
                <w:bCs/>
                <w:color w:val="336699"/>
                <w:sz w:val="18"/>
                <w:szCs w:val="18"/>
              </w:rPr>
              <w:t xml:space="preserve"> Approval +</w:t>
            </w:r>
          </w:p>
        </w:tc>
        <w:tc>
          <w:tcPr>
            <w:tcW w:w="854" w:type="dxa"/>
            <w:tcBorders>
              <w:top w:val="nil"/>
              <w:left w:val="nil"/>
              <w:bottom w:val="nil"/>
              <w:right w:val="nil"/>
            </w:tcBorders>
            <w:shd w:val="clear" w:color="000000" w:fill="FFFFFF"/>
            <w:noWrap/>
            <w:vAlign w:val="bottom"/>
            <w:hideMark/>
          </w:tcPr>
          <w:p w14:paraId="3F3F3A4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7AB88A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AA6B78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8DC755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C8D56C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6.35***</w:t>
            </w:r>
          </w:p>
        </w:tc>
        <w:tc>
          <w:tcPr>
            <w:tcW w:w="1000" w:type="dxa"/>
            <w:tcBorders>
              <w:top w:val="nil"/>
              <w:left w:val="nil"/>
              <w:bottom w:val="nil"/>
              <w:right w:val="nil"/>
            </w:tcBorders>
            <w:shd w:val="clear" w:color="000000" w:fill="FFFFFF"/>
            <w:noWrap/>
            <w:vAlign w:val="bottom"/>
            <w:hideMark/>
          </w:tcPr>
          <w:p w14:paraId="5546EC8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7.00***</w:t>
            </w:r>
          </w:p>
        </w:tc>
        <w:tc>
          <w:tcPr>
            <w:tcW w:w="1000" w:type="dxa"/>
            <w:tcBorders>
              <w:top w:val="nil"/>
              <w:left w:val="nil"/>
              <w:bottom w:val="nil"/>
              <w:right w:val="nil"/>
            </w:tcBorders>
            <w:shd w:val="clear" w:color="000000" w:fill="FFFFFF"/>
            <w:noWrap/>
            <w:vAlign w:val="bottom"/>
            <w:hideMark/>
          </w:tcPr>
          <w:p w14:paraId="1CECE7F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3.44***</w:t>
            </w:r>
          </w:p>
        </w:tc>
      </w:tr>
      <w:tr w:rsidR="00EB1174" w:rsidRPr="00EB1174" w14:paraId="4202936C" w14:textId="77777777" w:rsidTr="00EB1174">
        <w:trPr>
          <w:trHeight w:val="260"/>
        </w:trPr>
        <w:tc>
          <w:tcPr>
            <w:tcW w:w="2966" w:type="dxa"/>
            <w:tcBorders>
              <w:top w:val="nil"/>
              <w:left w:val="nil"/>
              <w:bottom w:val="nil"/>
              <w:right w:val="nil"/>
            </w:tcBorders>
            <w:shd w:val="clear" w:color="000000" w:fill="FFFFFF"/>
            <w:noWrap/>
            <w:vAlign w:val="bottom"/>
            <w:hideMark/>
          </w:tcPr>
          <w:p w14:paraId="5150CEA5"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24145E7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C78E2D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4A3CD6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B0C3DE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FAF1A4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(1.232)</w:t>
            </w:r>
          </w:p>
        </w:tc>
        <w:tc>
          <w:tcPr>
            <w:tcW w:w="1000" w:type="dxa"/>
            <w:tcBorders>
              <w:top w:val="nil"/>
              <w:left w:val="nil"/>
              <w:bottom w:val="nil"/>
              <w:right w:val="nil"/>
            </w:tcBorders>
            <w:shd w:val="clear" w:color="000000" w:fill="FFFFFF"/>
            <w:noWrap/>
            <w:vAlign w:val="bottom"/>
            <w:hideMark/>
          </w:tcPr>
          <w:p w14:paraId="3B8F4C4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(1.282)</w:t>
            </w:r>
          </w:p>
        </w:tc>
        <w:tc>
          <w:tcPr>
            <w:tcW w:w="1000" w:type="dxa"/>
            <w:tcBorders>
              <w:top w:val="nil"/>
              <w:left w:val="nil"/>
              <w:bottom w:val="nil"/>
              <w:right w:val="nil"/>
            </w:tcBorders>
            <w:shd w:val="clear" w:color="000000" w:fill="FFFFFF"/>
            <w:noWrap/>
            <w:vAlign w:val="bottom"/>
            <w:hideMark/>
          </w:tcPr>
          <w:p w14:paraId="036E857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(0.833)</w:t>
            </w:r>
          </w:p>
        </w:tc>
      </w:tr>
      <w:tr w:rsidR="00EB1174" w:rsidRPr="00EB1174" w14:paraId="2206A46D" w14:textId="77777777" w:rsidTr="00EB1174">
        <w:trPr>
          <w:trHeight w:val="260"/>
        </w:trPr>
        <w:tc>
          <w:tcPr>
            <w:tcW w:w="2966" w:type="dxa"/>
            <w:tcBorders>
              <w:top w:val="nil"/>
              <w:left w:val="nil"/>
              <w:bottom w:val="nil"/>
              <w:right w:val="nil"/>
            </w:tcBorders>
            <w:shd w:val="clear" w:color="000000" w:fill="FFFFFF"/>
            <w:noWrap/>
            <w:vAlign w:val="bottom"/>
            <w:hideMark/>
          </w:tcPr>
          <w:p w14:paraId="77DE7FBB"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Candidate is incumbent</w:t>
            </w:r>
          </w:p>
        </w:tc>
        <w:tc>
          <w:tcPr>
            <w:tcW w:w="854" w:type="dxa"/>
            <w:tcBorders>
              <w:top w:val="nil"/>
              <w:left w:val="nil"/>
              <w:bottom w:val="nil"/>
              <w:right w:val="nil"/>
            </w:tcBorders>
            <w:shd w:val="clear" w:color="000000" w:fill="FFFFFF"/>
            <w:noWrap/>
            <w:vAlign w:val="bottom"/>
            <w:hideMark/>
          </w:tcPr>
          <w:p w14:paraId="2DD71F8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1.02***</w:t>
            </w:r>
          </w:p>
        </w:tc>
        <w:tc>
          <w:tcPr>
            <w:tcW w:w="1000" w:type="dxa"/>
            <w:tcBorders>
              <w:top w:val="nil"/>
              <w:left w:val="nil"/>
              <w:bottom w:val="nil"/>
              <w:right w:val="nil"/>
            </w:tcBorders>
            <w:shd w:val="clear" w:color="000000" w:fill="FFFFFF"/>
            <w:noWrap/>
            <w:vAlign w:val="bottom"/>
            <w:hideMark/>
          </w:tcPr>
          <w:p w14:paraId="30E2060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1.29***</w:t>
            </w:r>
          </w:p>
        </w:tc>
        <w:tc>
          <w:tcPr>
            <w:tcW w:w="1000" w:type="dxa"/>
            <w:tcBorders>
              <w:top w:val="nil"/>
              <w:left w:val="nil"/>
              <w:bottom w:val="nil"/>
              <w:right w:val="nil"/>
            </w:tcBorders>
            <w:shd w:val="clear" w:color="000000" w:fill="FFFFFF"/>
            <w:noWrap/>
            <w:vAlign w:val="bottom"/>
            <w:hideMark/>
          </w:tcPr>
          <w:p w14:paraId="6A0D9E3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1.78***</w:t>
            </w:r>
          </w:p>
        </w:tc>
        <w:tc>
          <w:tcPr>
            <w:tcW w:w="1000" w:type="dxa"/>
            <w:tcBorders>
              <w:top w:val="nil"/>
              <w:left w:val="nil"/>
              <w:bottom w:val="nil"/>
              <w:right w:val="nil"/>
            </w:tcBorders>
            <w:shd w:val="clear" w:color="000000" w:fill="FFFFFF"/>
            <w:noWrap/>
            <w:vAlign w:val="bottom"/>
            <w:hideMark/>
          </w:tcPr>
          <w:p w14:paraId="277BB13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1.39***</w:t>
            </w:r>
          </w:p>
        </w:tc>
        <w:tc>
          <w:tcPr>
            <w:tcW w:w="1000" w:type="dxa"/>
            <w:tcBorders>
              <w:top w:val="nil"/>
              <w:left w:val="nil"/>
              <w:bottom w:val="nil"/>
              <w:right w:val="nil"/>
            </w:tcBorders>
            <w:shd w:val="clear" w:color="000000" w:fill="FFFFFF"/>
            <w:noWrap/>
            <w:vAlign w:val="bottom"/>
            <w:hideMark/>
          </w:tcPr>
          <w:p w14:paraId="4F4A9A3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1.67***</w:t>
            </w:r>
          </w:p>
        </w:tc>
        <w:tc>
          <w:tcPr>
            <w:tcW w:w="1000" w:type="dxa"/>
            <w:tcBorders>
              <w:top w:val="nil"/>
              <w:left w:val="nil"/>
              <w:bottom w:val="nil"/>
              <w:right w:val="nil"/>
            </w:tcBorders>
            <w:shd w:val="clear" w:color="000000" w:fill="FFFFFF"/>
            <w:noWrap/>
            <w:vAlign w:val="bottom"/>
            <w:hideMark/>
          </w:tcPr>
          <w:p w14:paraId="7C0C21C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1.72***</w:t>
            </w:r>
          </w:p>
        </w:tc>
        <w:tc>
          <w:tcPr>
            <w:tcW w:w="1000" w:type="dxa"/>
            <w:tcBorders>
              <w:top w:val="nil"/>
              <w:left w:val="nil"/>
              <w:bottom w:val="nil"/>
              <w:right w:val="nil"/>
            </w:tcBorders>
            <w:shd w:val="clear" w:color="000000" w:fill="FFFFFF"/>
            <w:noWrap/>
            <w:vAlign w:val="bottom"/>
            <w:hideMark/>
          </w:tcPr>
          <w:p w14:paraId="7877AB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1.20***</w:t>
            </w:r>
          </w:p>
        </w:tc>
      </w:tr>
      <w:tr w:rsidR="00EB1174" w:rsidRPr="00EB1174" w14:paraId="293FBD47" w14:textId="77777777" w:rsidTr="00EB1174">
        <w:trPr>
          <w:trHeight w:val="260"/>
        </w:trPr>
        <w:tc>
          <w:tcPr>
            <w:tcW w:w="2966" w:type="dxa"/>
            <w:tcBorders>
              <w:top w:val="nil"/>
              <w:left w:val="nil"/>
              <w:bottom w:val="nil"/>
              <w:right w:val="nil"/>
            </w:tcBorders>
            <w:shd w:val="clear" w:color="000000" w:fill="FFFFFF"/>
            <w:noWrap/>
            <w:vAlign w:val="bottom"/>
            <w:hideMark/>
          </w:tcPr>
          <w:p w14:paraId="73DEB20D"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41618F5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(0.262)</w:t>
            </w:r>
          </w:p>
        </w:tc>
        <w:tc>
          <w:tcPr>
            <w:tcW w:w="1000" w:type="dxa"/>
            <w:tcBorders>
              <w:top w:val="nil"/>
              <w:left w:val="nil"/>
              <w:bottom w:val="nil"/>
              <w:right w:val="nil"/>
            </w:tcBorders>
            <w:shd w:val="clear" w:color="000000" w:fill="FFFFFF"/>
            <w:noWrap/>
            <w:vAlign w:val="bottom"/>
            <w:hideMark/>
          </w:tcPr>
          <w:p w14:paraId="56C5B95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(0.366)</w:t>
            </w:r>
          </w:p>
        </w:tc>
        <w:tc>
          <w:tcPr>
            <w:tcW w:w="1000" w:type="dxa"/>
            <w:tcBorders>
              <w:top w:val="nil"/>
              <w:left w:val="nil"/>
              <w:bottom w:val="nil"/>
              <w:right w:val="nil"/>
            </w:tcBorders>
            <w:shd w:val="clear" w:color="000000" w:fill="FFFFFF"/>
            <w:noWrap/>
            <w:vAlign w:val="bottom"/>
            <w:hideMark/>
          </w:tcPr>
          <w:p w14:paraId="7A639D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(0.308)</w:t>
            </w:r>
          </w:p>
        </w:tc>
        <w:tc>
          <w:tcPr>
            <w:tcW w:w="1000" w:type="dxa"/>
            <w:tcBorders>
              <w:top w:val="nil"/>
              <w:left w:val="nil"/>
              <w:bottom w:val="nil"/>
              <w:right w:val="nil"/>
            </w:tcBorders>
            <w:shd w:val="clear" w:color="000000" w:fill="FFFFFF"/>
            <w:noWrap/>
            <w:vAlign w:val="bottom"/>
            <w:hideMark/>
          </w:tcPr>
          <w:p w14:paraId="5A9D934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(0.393)</w:t>
            </w:r>
          </w:p>
        </w:tc>
        <w:tc>
          <w:tcPr>
            <w:tcW w:w="1000" w:type="dxa"/>
            <w:tcBorders>
              <w:top w:val="nil"/>
              <w:left w:val="nil"/>
              <w:bottom w:val="nil"/>
              <w:right w:val="nil"/>
            </w:tcBorders>
            <w:shd w:val="clear" w:color="000000" w:fill="FFFFFF"/>
            <w:noWrap/>
            <w:vAlign w:val="bottom"/>
            <w:hideMark/>
          </w:tcPr>
          <w:p w14:paraId="6A2921E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(0.260)</w:t>
            </w:r>
          </w:p>
        </w:tc>
        <w:tc>
          <w:tcPr>
            <w:tcW w:w="1000" w:type="dxa"/>
            <w:tcBorders>
              <w:top w:val="nil"/>
              <w:left w:val="nil"/>
              <w:bottom w:val="nil"/>
              <w:right w:val="nil"/>
            </w:tcBorders>
            <w:shd w:val="clear" w:color="000000" w:fill="FFFFFF"/>
            <w:noWrap/>
            <w:vAlign w:val="bottom"/>
            <w:hideMark/>
          </w:tcPr>
          <w:p w14:paraId="470588F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(0.273)</w:t>
            </w:r>
          </w:p>
        </w:tc>
        <w:tc>
          <w:tcPr>
            <w:tcW w:w="1000" w:type="dxa"/>
            <w:tcBorders>
              <w:top w:val="nil"/>
              <w:left w:val="nil"/>
              <w:bottom w:val="nil"/>
              <w:right w:val="nil"/>
            </w:tcBorders>
            <w:shd w:val="clear" w:color="000000" w:fill="FFFFFF"/>
            <w:noWrap/>
            <w:vAlign w:val="bottom"/>
            <w:hideMark/>
          </w:tcPr>
          <w:p w14:paraId="3A63FF2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(0.193)</w:t>
            </w:r>
          </w:p>
        </w:tc>
      </w:tr>
      <w:tr w:rsidR="00EB1174" w:rsidRPr="00EB1174" w14:paraId="473446AF" w14:textId="77777777" w:rsidTr="00EB1174">
        <w:trPr>
          <w:trHeight w:val="260"/>
        </w:trPr>
        <w:tc>
          <w:tcPr>
            <w:tcW w:w="2966" w:type="dxa"/>
            <w:tcBorders>
              <w:top w:val="nil"/>
              <w:left w:val="nil"/>
              <w:bottom w:val="nil"/>
              <w:right w:val="nil"/>
            </w:tcBorders>
            <w:shd w:val="clear" w:color="000000" w:fill="FFFFFF"/>
            <w:noWrap/>
            <w:vAlign w:val="bottom"/>
            <w:hideMark/>
          </w:tcPr>
          <w:p w14:paraId="0D4D254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Country is at war</w:t>
            </w:r>
          </w:p>
        </w:tc>
        <w:tc>
          <w:tcPr>
            <w:tcW w:w="854" w:type="dxa"/>
            <w:tcBorders>
              <w:top w:val="nil"/>
              <w:left w:val="nil"/>
              <w:bottom w:val="nil"/>
              <w:right w:val="nil"/>
            </w:tcBorders>
            <w:shd w:val="clear" w:color="000000" w:fill="FFFFFF"/>
            <w:noWrap/>
            <w:vAlign w:val="bottom"/>
            <w:hideMark/>
          </w:tcPr>
          <w:p w14:paraId="639C28D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78D80A0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305E91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-0.07</w:t>
            </w:r>
          </w:p>
        </w:tc>
        <w:tc>
          <w:tcPr>
            <w:tcW w:w="1000" w:type="dxa"/>
            <w:tcBorders>
              <w:top w:val="nil"/>
              <w:left w:val="nil"/>
              <w:bottom w:val="nil"/>
              <w:right w:val="nil"/>
            </w:tcBorders>
            <w:shd w:val="clear" w:color="000000" w:fill="FFFFFF"/>
            <w:noWrap/>
            <w:vAlign w:val="bottom"/>
            <w:hideMark/>
          </w:tcPr>
          <w:p w14:paraId="64CCE27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0.95</w:t>
            </w:r>
          </w:p>
        </w:tc>
        <w:tc>
          <w:tcPr>
            <w:tcW w:w="1000" w:type="dxa"/>
            <w:tcBorders>
              <w:top w:val="nil"/>
              <w:left w:val="nil"/>
              <w:bottom w:val="nil"/>
              <w:right w:val="nil"/>
            </w:tcBorders>
            <w:shd w:val="clear" w:color="000000" w:fill="FFFFFF"/>
            <w:noWrap/>
            <w:vAlign w:val="bottom"/>
            <w:hideMark/>
          </w:tcPr>
          <w:p w14:paraId="2318BC6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0700BF1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-0.25</w:t>
            </w:r>
          </w:p>
        </w:tc>
        <w:tc>
          <w:tcPr>
            <w:tcW w:w="1000" w:type="dxa"/>
            <w:tcBorders>
              <w:top w:val="nil"/>
              <w:left w:val="nil"/>
              <w:bottom w:val="nil"/>
              <w:right w:val="nil"/>
            </w:tcBorders>
            <w:shd w:val="clear" w:color="000000" w:fill="FFFFFF"/>
            <w:noWrap/>
            <w:vAlign w:val="bottom"/>
            <w:hideMark/>
          </w:tcPr>
          <w:p w14:paraId="42AECE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0326EAEE" w14:textId="77777777" w:rsidTr="00EB1174">
        <w:trPr>
          <w:trHeight w:val="260"/>
        </w:trPr>
        <w:tc>
          <w:tcPr>
            <w:tcW w:w="2966" w:type="dxa"/>
            <w:tcBorders>
              <w:top w:val="nil"/>
              <w:left w:val="nil"/>
              <w:bottom w:val="nil"/>
              <w:right w:val="nil"/>
            </w:tcBorders>
            <w:shd w:val="clear" w:color="000000" w:fill="FFFFFF"/>
            <w:noWrap/>
            <w:vAlign w:val="bottom"/>
            <w:hideMark/>
          </w:tcPr>
          <w:p w14:paraId="3B88870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7FB1277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A4470E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EAC11E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(0.443)</w:t>
            </w:r>
          </w:p>
        </w:tc>
        <w:tc>
          <w:tcPr>
            <w:tcW w:w="1000" w:type="dxa"/>
            <w:tcBorders>
              <w:top w:val="nil"/>
              <w:left w:val="nil"/>
              <w:bottom w:val="nil"/>
              <w:right w:val="nil"/>
            </w:tcBorders>
            <w:shd w:val="clear" w:color="000000" w:fill="FFFFFF"/>
            <w:noWrap/>
            <w:vAlign w:val="bottom"/>
            <w:hideMark/>
          </w:tcPr>
          <w:p w14:paraId="6A36B4E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(0.637)</w:t>
            </w:r>
          </w:p>
        </w:tc>
        <w:tc>
          <w:tcPr>
            <w:tcW w:w="1000" w:type="dxa"/>
            <w:tcBorders>
              <w:top w:val="nil"/>
              <w:left w:val="nil"/>
              <w:bottom w:val="nil"/>
              <w:right w:val="nil"/>
            </w:tcBorders>
            <w:shd w:val="clear" w:color="000000" w:fill="FFFFFF"/>
            <w:noWrap/>
            <w:vAlign w:val="bottom"/>
            <w:hideMark/>
          </w:tcPr>
          <w:p w14:paraId="4FC7361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87417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(0.445)</w:t>
            </w:r>
          </w:p>
        </w:tc>
        <w:tc>
          <w:tcPr>
            <w:tcW w:w="1000" w:type="dxa"/>
            <w:tcBorders>
              <w:top w:val="nil"/>
              <w:left w:val="nil"/>
              <w:bottom w:val="nil"/>
              <w:right w:val="nil"/>
            </w:tcBorders>
            <w:shd w:val="clear" w:color="000000" w:fill="FFFFFF"/>
            <w:noWrap/>
            <w:vAlign w:val="bottom"/>
            <w:hideMark/>
          </w:tcPr>
          <w:p w14:paraId="08AA2A5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0474822C" w14:textId="77777777" w:rsidTr="00EB1174">
        <w:trPr>
          <w:trHeight w:val="260"/>
        </w:trPr>
        <w:tc>
          <w:tcPr>
            <w:tcW w:w="2966" w:type="dxa"/>
            <w:tcBorders>
              <w:top w:val="nil"/>
              <w:left w:val="nil"/>
              <w:bottom w:val="nil"/>
              <w:right w:val="nil"/>
            </w:tcBorders>
            <w:shd w:val="clear" w:color="000000" w:fill="FFFFFF"/>
            <w:noWrap/>
            <w:vAlign w:val="bottom"/>
            <w:hideMark/>
          </w:tcPr>
          <w:p w14:paraId="070F5D18"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Inflation</w:t>
            </w:r>
          </w:p>
        </w:tc>
        <w:tc>
          <w:tcPr>
            <w:tcW w:w="854" w:type="dxa"/>
            <w:tcBorders>
              <w:top w:val="nil"/>
              <w:left w:val="nil"/>
              <w:bottom w:val="nil"/>
              <w:right w:val="nil"/>
            </w:tcBorders>
            <w:shd w:val="clear" w:color="000000" w:fill="FFFFFF"/>
            <w:noWrap/>
            <w:vAlign w:val="bottom"/>
            <w:hideMark/>
          </w:tcPr>
          <w:p w14:paraId="737310C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20576F7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55BD00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-0.33</w:t>
            </w:r>
          </w:p>
        </w:tc>
        <w:tc>
          <w:tcPr>
            <w:tcW w:w="1000" w:type="dxa"/>
            <w:tcBorders>
              <w:top w:val="nil"/>
              <w:left w:val="nil"/>
              <w:bottom w:val="nil"/>
              <w:right w:val="nil"/>
            </w:tcBorders>
            <w:shd w:val="clear" w:color="000000" w:fill="FFFFFF"/>
            <w:noWrap/>
            <w:vAlign w:val="bottom"/>
            <w:hideMark/>
          </w:tcPr>
          <w:p w14:paraId="3E48149A"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-8.97</w:t>
            </w:r>
          </w:p>
        </w:tc>
        <w:tc>
          <w:tcPr>
            <w:tcW w:w="1000" w:type="dxa"/>
            <w:tcBorders>
              <w:top w:val="nil"/>
              <w:left w:val="nil"/>
              <w:bottom w:val="nil"/>
              <w:right w:val="nil"/>
            </w:tcBorders>
            <w:shd w:val="clear" w:color="000000" w:fill="FFFFFF"/>
            <w:noWrap/>
            <w:vAlign w:val="bottom"/>
            <w:hideMark/>
          </w:tcPr>
          <w:p w14:paraId="6E4B280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44C0E8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-1.21</w:t>
            </w:r>
          </w:p>
        </w:tc>
        <w:tc>
          <w:tcPr>
            <w:tcW w:w="1000" w:type="dxa"/>
            <w:tcBorders>
              <w:top w:val="nil"/>
              <w:left w:val="nil"/>
              <w:bottom w:val="nil"/>
              <w:right w:val="nil"/>
            </w:tcBorders>
            <w:shd w:val="clear" w:color="000000" w:fill="FFFFFF"/>
            <w:noWrap/>
            <w:vAlign w:val="bottom"/>
            <w:hideMark/>
          </w:tcPr>
          <w:p w14:paraId="04D542E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1262FC85" w14:textId="77777777" w:rsidTr="00EB1174">
        <w:trPr>
          <w:trHeight w:val="260"/>
        </w:trPr>
        <w:tc>
          <w:tcPr>
            <w:tcW w:w="2966" w:type="dxa"/>
            <w:tcBorders>
              <w:top w:val="nil"/>
              <w:left w:val="nil"/>
              <w:bottom w:val="nil"/>
              <w:right w:val="nil"/>
            </w:tcBorders>
            <w:shd w:val="clear" w:color="000000" w:fill="FFFFFF"/>
            <w:noWrap/>
            <w:vAlign w:val="bottom"/>
            <w:hideMark/>
          </w:tcPr>
          <w:p w14:paraId="04B274D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4D38AE4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281A0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20279E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(0.956)</w:t>
            </w:r>
          </w:p>
        </w:tc>
        <w:tc>
          <w:tcPr>
            <w:tcW w:w="1000" w:type="dxa"/>
            <w:tcBorders>
              <w:top w:val="nil"/>
              <w:left w:val="nil"/>
              <w:bottom w:val="nil"/>
              <w:right w:val="nil"/>
            </w:tcBorders>
            <w:shd w:val="clear" w:color="000000" w:fill="FFFFFF"/>
            <w:noWrap/>
            <w:vAlign w:val="bottom"/>
            <w:hideMark/>
          </w:tcPr>
          <w:p w14:paraId="040AFA1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(6.173)</w:t>
            </w:r>
          </w:p>
        </w:tc>
        <w:tc>
          <w:tcPr>
            <w:tcW w:w="1000" w:type="dxa"/>
            <w:tcBorders>
              <w:top w:val="nil"/>
              <w:left w:val="nil"/>
              <w:bottom w:val="nil"/>
              <w:right w:val="nil"/>
            </w:tcBorders>
            <w:shd w:val="clear" w:color="000000" w:fill="FFFFFF"/>
            <w:noWrap/>
            <w:vAlign w:val="bottom"/>
            <w:hideMark/>
          </w:tcPr>
          <w:p w14:paraId="342A260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0014E7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(0.919)</w:t>
            </w:r>
          </w:p>
        </w:tc>
        <w:tc>
          <w:tcPr>
            <w:tcW w:w="1000" w:type="dxa"/>
            <w:tcBorders>
              <w:top w:val="nil"/>
              <w:left w:val="nil"/>
              <w:bottom w:val="nil"/>
              <w:right w:val="nil"/>
            </w:tcBorders>
            <w:shd w:val="clear" w:color="000000" w:fill="FFFFFF"/>
            <w:noWrap/>
            <w:vAlign w:val="bottom"/>
            <w:hideMark/>
          </w:tcPr>
          <w:p w14:paraId="5D2C952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2EFBCC30" w14:textId="77777777" w:rsidTr="00EB1174">
        <w:trPr>
          <w:trHeight w:val="260"/>
        </w:trPr>
        <w:tc>
          <w:tcPr>
            <w:tcW w:w="2966" w:type="dxa"/>
            <w:tcBorders>
              <w:top w:val="nil"/>
              <w:left w:val="nil"/>
              <w:bottom w:val="nil"/>
              <w:right w:val="nil"/>
            </w:tcBorders>
            <w:shd w:val="clear" w:color="000000" w:fill="FFFFFF"/>
            <w:noWrap/>
            <w:vAlign w:val="bottom"/>
            <w:hideMark/>
          </w:tcPr>
          <w:p w14:paraId="7A7E3DC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Additional Variables</w:t>
            </w:r>
          </w:p>
        </w:tc>
        <w:tc>
          <w:tcPr>
            <w:tcW w:w="854" w:type="dxa"/>
            <w:tcBorders>
              <w:top w:val="nil"/>
              <w:left w:val="nil"/>
              <w:bottom w:val="nil"/>
              <w:right w:val="nil"/>
            </w:tcBorders>
            <w:shd w:val="clear" w:color="000000" w:fill="FFFFFF"/>
            <w:noWrap/>
            <w:vAlign w:val="bottom"/>
            <w:hideMark/>
          </w:tcPr>
          <w:p w14:paraId="5813DAD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0CC07B0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4F3D53A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Yes</w:t>
            </w:r>
          </w:p>
        </w:tc>
        <w:tc>
          <w:tcPr>
            <w:tcW w:w="1000" w:type="dxa"/>
            <w:tcBorders>
              <w:top w:val="nil"/>
              <w:left w:val="nil"/>
              <w:bottom w:val="nil"/>
              <w:right w:val="nil"/>
            </w:tcBorders>
            <w:shd w:val="clear" w:color="000000" w:fill="FFFFFF"/>
            <w:noWrap/>
            <w:vAlign w:val="bottom"/>
            <w:hideMark/>
          </w:tcPr>
          <w:p w14:paraId="7EBDF9E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5929693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24B6295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c>
          <w:tcPr>
            <w:tcW w:w="1000" w:type="dxa"/>
            <w:tcBorders>
              <w:top w:val="nil"/>
              <w:left w:val="nil"/>
              <w:bottom w:val="nil"/>
              <w:right w:val="nil"/>
            </w:tcBorders>
            <w:shd w:val="clear" w:color="000000" w:fill="FFFFFF"/>
            <w:noWrap/>
            <w:vAlign w:val="bottom"/>
            <w:hideMark/>
          </w:tcPr>
          <w:p w14:paraId="7B5CB79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No</w:t>
            </w:r>
          </w:p>
        </w:tc>
      </w:tr>
      <w:tr w:rsidR="00EB1174" w:rsidRPr="00EB1174" w14:paraId="2DE16303" w14:textId="77777777" w:rsidTr="00EB1174">
        <w:trPr>
          <w:trHeight w:val="260"/>
        </w:trPr>
        <w:tc>
          <w:tcPr>
            <w:tcW w:w="2966" w:type="dxa"/>
            <w:tcBorders>
              <w:top w:val="nil"/>
              <w:left w:val="nil"/>
              <w:bottom w:val="nil"/>
              <w:right w:val="nil"/>
            </w:tcBorders>
            <w:shd w:val="clear" w:color="000000" w:fill="FFFFFF"/>
            <w:noWrap/>
            <w:vAlign w:val="bottom"/>
            <w:hideMark/>
          </w:tcPr>
          <w:p w14:paraId="0CD5071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nil"/>
              <w:right w:val="nil"/>
            </w:tcBorders>
            <w:shd w:val="clear" w:color="000000" w:fill="FFFFFF"/>
            <w:noWrap/>
            <w:vAlign w:val="bottom"/>
            <w:hideMark/>
          </w:tcPr>
          <w:p w14:paraId="637C981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3DE2F1A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465CC0C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F5D2FF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650713F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5B95CBC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nil"/>
              <w:right w:val="nil"/>
            </w:tcBorders>
            <w:shd w:val="clear" w:color="000000" w:fill="FFFFFF"/>
            <w:noWrap/>
            <w:vAlign w:val="bottom"/>
            <w:hideMark/>
          </w:tcPr>
          <w:p w14:paraId="1CB6DA4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33F5987C" w14:textId="77777777" w:rsidTr="00EB1174">
        <w:trPr>
          <w:trHeight w:val="260"/>
        </w:trPr>
        <w:tc>
          <w:tcPr>
            <w:tcW w:w="2966" w:type="dxa"/>
            <w:tcBorders>
              <w:top w:val="nil"/>
              <w:left w:val="nil"/>
              <w:bottom w:val="nil"/>
              <w:right w:val="nil"/>
            </w:tcBorders>
            <w:shd w:val="clear" w:color="000000" w:fill="FFFFFF"/>
            <w:noWrap/>
            <w:vAlign w:val="bottom"/>
            <w:hideMark/>
          </w:tcPr>
          <w:p w14:paraId="3AA035EB"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Constant</w:t>
            </w:r>
          </w:p>
        </w:tc>
        <w:tc>
          <w:tcPr>
            <w:tcW w:w="854" w:type="dxa"/>
            <w:tcBorders>
              <w:top w:val="nil"/>
              <w:left w:val="nil"/>
              <w:bottom w:val="nil"/>
              <w:right w:val="nil"/>
            </w:tcBorders>
            <w:shd w:val="clear" w:color="000000" w:fill="FFFFFF"/>
            <w:noWrap/>
            <w:vAlign w:val="bottom"/>
            <w:hideMark/>
          </w:tcPr>
          <w:p w14:paraId="2F414B5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-3.65***</w:t>
            </w:r>
          </w:p>
        </w:tc>
        <w:tc>
          <w:tcPr>
            <w:tcW w:w="1000" w:type="dxa"/>
            <w:tcBorders>
              <w:top w:val="nil"/>
              <w:left w:val="nil"/>
              <w:bottom w:val="nil"/>
              <w:right w:val="nil"/>
            </w:tcBorders>
            <w:shd w:val="clear" w:color="000000" w:fill="FFFFFF"/>
            <w:noWrap/>
            <w:vAlign w:val="bottom"/>
            <w:hideMark/>
          </w:tcPr>
          <w:p w14:paraId="76F33F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-3.54***</w:t>
            </w:r>
          </w:p>
        </w:tc>
        <w:tc>
          <w:tcPr>
            <w:tcW w:w="1000" w:type="dxa"/>
            <w:tcBorders>
              <w:top w:val="nil"/>
              <w:left w:val="nil"/>
              <w:bottom w:val="nil"/>
              <w:right w:val="nil"/>
            </w:tcBorders>
            <w:shd w:val="clear" w:color="000000" w:fill="FFFFFF"/>
            <w:noWrap/>
            <w:vAlign w:val="bottom"/>
            <w:hideMark/>
          </w:tcPr>
          <w:p w14:paraId="6CCBE95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-0.45</w:t>
            </w:r>
          </w:p>
        </w:tc>
        <w:tc>
          <w:tcPr>
            <w:tcW w:w="1000" w:type="dxa"/>
            <w:tcBorders>
              <w:top w:val="nil"/>
              <w:left w:val="nil"/>
              <w:bottom w:val="nil"/>
              <w:right w:val="nil"/>
            </w:tcBorders>
            <w:shd w:val="clear" w:color="000000" w:fill="FFFFFF"/>
            <w:noWrap/>
            <w:vAlign w:val="bottom"/>
            <w:hideMark/>
          </w:tcPr>
          <w:p w14:paraId="65C3341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-4.12***</w:t>
            </w:r>
          </w:p>
        </w:tc>
        <w:tc>
          <w:tcPr>
            <w:tcW w:w="1000" w:type="dxa"/>
            <w:tcBorders>
              <w:top w:val="nil"/>
              <w:left w:val="nil"/>
              <w:bottom w:val="nil"/>
              <w:right w:val="nil"/>
            </w:tcBorders>
            <w:shd w:val="clear" w:color="000000" w:fill="FFFFFF"/>
            <w:noWrap/>
            <w:vAlign w:val="bottom"/>
            <w:hideMark/>
          </w:tcPr>
          <w:p w14:paraId="0CB1A0C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-3.28***</w:t>
            </w:r>
          </w:p>
        </w:tc>
        <w:tc>
          <w:tcPr>
            <w:tcW w:w="1000" w:type="dxa"/>
            <w:tcBorders>
              <w:top w:val="nil"/>
              <w:left w:val="nil"/>
              <w:bottom w:val="nil"/>
              <w:right w:val="nil"/>
            </w:tcBorders>
            <w:shd w:val="clear" w:color="000000" w:fill="FFFFFF"/>
            <w:noWrap/>
            <w:vAlign w:val="bottom"/>
            <w:hideMark/>
          </w:tcPr>
          <w:p w14:paraId="1571F75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-3.59***</w:t>
            </w:r>
          </w:p>
        </w:tc>
        <w:tc>
          <w:tcPr>
            <w:tcW w:w="1000" w:type="dxa"/>
            <w:tcBorders>
              <w:top w:val="nil"/>
              <w:left w:val="nil"/>
              <w:bottom w:val="nil"/>
              <w:right w:val="nil"/>
            </w:tcBorders>
            <w:shd w:val="clear" w:color="000000" w:fill="FFFFFF"/>
            <w:noWrap/>
            <w:vAlign w:val="bottom"/>
            <w:hideMark/>
          </w:tcPr>
          <w:p w14:paraId="502B9B6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-1.98***</w:t>
            </w:r>
          </w:p>
        </w:tc>
      </w:tr>
      <w:tr w:rsidR="00EB1174" w:rsidRPr="00EB1174" w14:paraId="395D2246"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6FE78D42"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 </w:t>
            </w:r>
          </w:p>
        </w:tc>
        <w:tc>
          <w:tcPr>
            <w:tcW w:w="854" w:type="dxa"/>
            <w:tcBorders>
              <w:top w:val="nil"/>
              <w:left w:val="nil"/>
              <w:bottom w:val="single" w:sz="4" w:space="0" w:color="auto"/>
              <w:right w:val="nil"/>
            </w:tcBorders>
            <w:shd w:val="clear" w:color="000000" w:fill="FFFFFF"/>
            <w:noWrap/>
            <w:vAlign w:val="bottom"/>
            <w:hideMark/>
          </w:tcPr>
          <w:p w14:paraId="2123105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(0.479)</w:t>
            </w:r>
          </w:p>
        </w:tc>
        <w:tc>
          <w:tcPr>
            <w:tcW w:w="1000" w:type="dxa"/>
            <w:tcBorders>
              <w:top w:val="nil"/>
              <w:left w:val="nil"/>
              <w:bottom w:val="single" w:sz="4" w:space="0" w:color="auto"/>
              <w:right w:val="nil"/>
            </w:tcBorders>
            <w:shd w:val="clear" w:color="000000" w:fill="FFFFFF"/>
            <w:noWrap/>
            <w:vAlign w:val="bottom"/>
            <w:hideMark/>
          </w:tcPr>
          <w:p w14:paraId="5937B57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(0.607)</w:t>
            </w:r>
          </w:p>
        </w:tc>
        <w:tc>
          <w:tcPr>
            <w:tcW w:w="1000" w:type="dxa"/>
            <w:tcBorders>
              <w:top w:val="nil"/>
              <w:left w:val="nil"/>
              <w:bottom w:val="single" w:sz="4" w:space="0" w:color="auto"/>
              <w:right w:val="nil"/>
            </w:tcBorders>
            <w:shd w:val="clear" w:color="000000" w:fill="FFFFFF"/>
            <w:noWrap/>
            <w:vAlign w:val="bottom"/>
            <w:hideMark/>
          </w:tcPr>
          <w:p w14:paraId="493AB0B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(0.511)</w:t>
            </w:r>
          </w:p>
        </w:tc>
        <w:tc>
          <w:tcPr>
            <w:tcW w:w="1000" w:type="dxa"/>
            <w:tcBorders>
              <w:top w:val="nil"/>
              <w:left w:val="nil"/>
              <w:bottom w:val="single" w:sz="4" w:space="0" w:color="auto"/>
              <w:right w:val="nil"/>
            </w:tcBorders>
            <w:shd w:val="clear" w:color="000000" w:fill="FFFFFF"/>
            <w:noWrap/>
            <w:vAlign w:val="bottom"/>
            <w:hideMark/>
          </w:tcPr>
          <w:p w14:paraId="6B992AD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(0.715)</w:t>
            </w:r>
          </w:p>
        </w:tc>
        <w:tc>
          <w:tcPr>
            <w:tcW w:w="1000" w:type="dxa"/>
            <w:tcBorders>
              <w:top w:val="nil"/>
              <w:left w:val="nil"/>
              <w:bottom w:val="single" w:sz="4" w:space="0" w:color="auto"/>
              <w:right w:val="nil"/>
            </w:tcBorders>
            <w:shd w:val="clear" w:color="000000" w:fill="FFFFFF"/>
            <w:noWrap/>
            <w:vAlign w:val="bottom"/>
            <w:hideMark/>
          </w:tcPr>
          <w:p w14:paraId="6E0CC72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(0.535)</w:t>
            </w:r>
          </w:p>
        </w:tc>
        <w:tc>
          <w:tcPr>
            <w:tcW w:w="1000" w:type="dxa"/>
            <w:tcBorders>
              <w:top w:val="nil"/>
              <w:left w:val="nil"/>
              <w:bottom w:val="single" w:sz="4" w:space="0" w:color="auto"/>
              <w:right w:val="nil"/>
            </w:tcBorders>
            <w:shd w:val="clear" w:color="000000" w:fill="FFFFFF"/>
            <w:noWrap/>
            <w:vAlign w:val="bottom"/>
            <w:hideMark/>
          </w:tcPr>
          <w:p w14:paraId="7B410F9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(0.565)</w:t>
            </w:r>
          </w:p>
        </w:tc>
        <w:tc>
          <w:tcPr>
            <w:tcW w:w="1000" w:type="dxa"/>
            <w:tcBorders>
              <w:top w:val="nil"/>
              <w:left w:val="nil"/>
              <w:bottom w:val="single" w:sz="4" w:space="0" w:color="auto"/>
              <w:right w:val="nil"/>
            </w:tcBorders>
            <w:shd w:val="clear" w:color="000000" w:fill="FFFFFF"/>
            <w:noWrap/>
            <w:vAlign w:val="bottom"/>
            <w:hideMark/>
          </w:tcPr>
          <w:p w14:paraId="09FFE76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(0.370)</w:t>
            </w:r>
          </w:p>
        </w:tc>
      </w:tr>
      <w:tr w:rsidR="00EB1174" w:rsidRPr="00EB1174" w14:paraId="0BEE56CF" w14:textId="77777777" w:rsidTr="00EB1174">
        <w:trPr>
          <w:trHeight w:val="260"/>
        </w:trPr>
        <w:tc>
          <w:tcPr>
            <w:tcW w:w="2966" w:type="dxa"/>
            <w:tcBorders>
              <w:top w:val="nil"/>
              <w:left w:val="nil"/>
              <w:bottom w:val="nil"/>
              <w:right w:val="nil"/>
            </w:tcBorders>
            <w:shd w:val="clear" w:color="000000" w:fill="FFFFFF"/>
            <w:noWrap/>
            <w:vAlign w:val="bottom"/>
            <w:hideMark/>
          </w:tcPr>
          <w:p w14:paraId="44F8B8B0"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Observations</w:t>
            </w:r>
          </w:p>
        </w:tc>
        <w:tc>
          <w:tcPr>
            <w:tcW w:w="854" w:type="dxa"/>
            <w:tcBorders>
              <w:top w:val="nil"/>
              <w:left w:val="nil"/>
              <w:bottom w:val="nil"/>
              <w:right w:val="nil"/>
            </w:tcBorders>
            <w:shd w:val="clear" w:color="000000" w:fill="FFFFFF"/>
            <w:noWrap/>
            <w:vAlign w:val="bottom"/>
            <w:hideMark/>
          </w:tcPr>
          <w:p w14:paraId="14D208F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383</w:t>
            </w:r>
          </w:p>
        </w:tc>
        <w:tc>
          <w:tcPr>
            <w:tcW w:w="1000" w:type="dxa"/>
            <w:tcBorders>
              <w:top w:val="nil"/>
              <w:left w:val="nil"/>
              <w:bottom w:val="nil"/>
              <w:right w:val="nil"/>
            </w:tcBorders>
            <w:shd w:val="clear" w:color="000000" w:fill="FFFFFF"/>
            <w:noWrap/>
            <w:vAlign w:val="bottom"/>
            <w:hideMark/>
          </w:tcPr>
          <w:p w14:paraId="58ADA03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173</w:t>
            </w:r>
          </w:p>
        </w:tc>
        <w:tc>
          <w:tcPr>
            <w:tcW w:w="1000" w:type="dxa"/>
            <w:tcBorders>
              <w:top w:val="nil"/>
              <w:left w:val="nil"/>
              <w:bottom w:val="nil"/>
              <w:right w:val="nil"/>
            </w:tcBorders>
            <w:shd w:val="clear" w:color="000000" w:fill="FFFFFF"/>
            <w:noWrap/>
            <w:vAlign w:val="bottom"/>
            <w:hideMark/>
          </w:tcPr>
          <w:p w14:paraId="17E89E0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233</w:t>
            </w:r>
          </w:p>
        </w:tc>
        <w:tc>
          <w:tcPr>
            <w:tcW w:w="1000" w:type="dxa"/>
            <w:tcBorders>
              <w:top w:val="nil"/>
              <w:left w:val="nil"/>
              <w:bottom w:val="nil"/>
              <w:right w:val="nil"/>
            </w:tcBorders>
            <w:shd w:val="clear" w:color="000000" w:fill="FFFFFF"/>
            <w:noWrap/>
            <w:vAlign w:val="bottom"/>
            <w:hideMark/>
          </w:tcPr>
          <w:p w14:paraId="5203148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164</w:t>
            </w:r>
          </w:p>
        </w:tc>
        <w:tc>
          <w:tcPr>
            <w:tcW w:w="1000" w:type="dxa"/>
            <w:tcBorders>
              <w:top w:val="nil"/>
              <w:left w:val="nil"/>
              <w:bottom w:val="nil"/>
              <w:right w:val="nil"/>
            </w:tcBorders>
            <w:shd w:val="clear" w:color="000000" w:fill="FFFFFF"/>
            <w:noWrap/>
            <w:vAlign w:val="bottom"/>
            <w:hideMark/>
          </w:tcPr>
          <w:p w14:paraId="5B389D9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321</w:t>
            </w:r>
          </w:p>
        </w:tc>
        <w:tc>
          <w:tcPr>
            <w:tcW w:w="1000" w:type="dxa"/>
            <w:tcBorders>
              <w:top w:val="nil"/>
              <w:left w:val="nil"/>
              <w:bottom w:val="nil"/>
              <w:right w:val="nil"/>
            </w:tcBorders>
            <w:shd w:val="clear" w:color="000000" w:fill="FFFFFF"/>
            <w:noWrap/>
            <w:vAlign w:val="bottom"/>
            <w:hideMark/>
          </w:tcPr>
          <w:p w14:paraId="2603B74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307</w:t>
            </w:r>
          </w:p>
        </w:tc>
        <w:tc>
          <w:tcPr>
            <w:tcW w:w="1000" w:type="dxa"/>
            <w:tcBorders>
              <w:top w:val="nil"/>
              <w:left w:val="nil"/>
              <w:bottom w:val="nil"/>
              <w:right w:val="nil"/>
            </w:tcBorders>
            <w:shd w:val="clear" w:color="000000" w:fill="FFFFFF"/>
            <w:noWrap/>
            <w:vAlign w:val="bottom"/>
            <w:hideMark/>
          </w:tcPr>
          <w:p w14:paraId="779AE27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497</w:t>
            </w:r>
          </w:p>
        </w:tc>
      </w:tr>
      <w:tr w:rsidR="00EB1174" w:rsidRPr="00EB1174" w14:paraId="192BEFB6"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5184EE95"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Pseudo R Squared</w:t>
            </w:r>
          </w:p>
        </w:tc>
        <w:tc>
          <w:tcPr>
            <w:tcW w:w="854" w:type="dxa"/>
            <w:tcBorders>
              <w:top w:val="nil"/>
              <w:left w:val="nil"/>
              <w:bottom w:val="single" w:sz="4" w:space="0" w:color="auto"/>
              <w:right w:val="nil"/>
            </w:tcBorders>
            <w:shd w:val="clear" w:color="000000" w:fill="FFFFFF"/>
            <w:noWrap/>
            <w:vAlign w:val="bottom"/>
            <w:hideMark/>
          </w:tcPr>
          <w:p w14:paraId="73C1AA7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0.203</w:t>
            </w:r>
          </w:p>
        </w:tc>
        <w:tc>
          <w:tcPr>
            <w:tcW w:w="1000" w:type="dxa"/>
            <w:tcBorders>
              <w:top w:val="nil"/>
              <w:left w:val="nil"/>
              <w:bottom w:val="single" w:sz="4" w:space="0" w:color="auto"/>
              <w:right w:val="nil"/>
            </w:tcBorders>
            <w:shd w:val="clear" w:color="000000" w:fill="FFFFFF"/>
            <w:noWrap/>
            <w:vAlign w:val="bottom"/>
            <w:hideMark/>
          </w:tcPr>
          <w:p w14:paraId="67B6478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0.232</w:t>
            </w:r>
          </w:p>
        </w:tc>
        <w:tc>
          <w:tcPr>
            <w:tcW w:w="1000" w:type="dxa"/>
            <w:tcBorders>
              <w:top w:val="nil"/>
              <w:left w:val="nil"/>
              <w:bottom w:val="single" w:sz="4" w:space="0" w:color="auto"/>
              <w:right w:val="nil"/>
            </w:tcBorders>
            <w:shd w:val="clear" w:color="000000" w:fill="FFFFFF"/>
            <w:noWrap/>
            <w:vAlign w:val="bottom"/>
            <w:hideMark/>
          </w:tcPr>
          <w:p w14:paraId="56E25F27"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0.147</w:t>
            </w:r>
          </w:p>
        </w:tc>
        <w:tc>
          <w:tcPr>
            <w:tcW w:w="1000" w:type="dxa"/>
            <w:tcBorders>
              <w:top w:val="nil"/>
              <w:left w:val="nil"/>
              <w:bottom w:val="single" w:sz="4" w:space="0" w:color="auto"/>
              <w:right w:val="nil"/>
            </w:tcBorders>
            <w:shd w:val="clear" w:color="000000" w:fill="FFFFFF"/>
            <w:noWrap/>
            <w:vAlign w:val="bottom"/>
            <w:hideMark/>
          </w:tcPr>
          <w:p w14:paraId="456950F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0.284</w:t>
            </w:r>
          </w:p>
        </w:tc>
        <w:tc>
          <w:tcPr>
            <w:tcW w:w="1000" w:type="dxa"/>
            <w:tcBorders>
              <w:top w:val="nil"/>
              <w:left w:val="nil"/>
              <w:bottom w:val="single" w:sz="4" w:space="0" w:color="auto"/>
              <w:right w:val="nil"/>
            </w:tcBorders>
            <w:shd w:val="clear" w:color="000000" w:fill="FFFFFF"/>
            <w:noWrap/>
            <w:vAlign w:val="bottom"/>
            <w:hideMark/>
          </w:tcPr>
          <w:p w14:paraId="74538F28"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0.189</w:t>
            </w:r>
          </w:p>
        </w:tc>
        <w:tc>
          <w:tcPr>
            <w:tcW w:w="1000" w:type="dxa"/>
            <w:tcBorders>
              <w:top w:val="nil"/>
              <w:left w:val="nil"/>
              <w:bottom w:val="single" w:sz="4" w:space="0" w:color="auto"/>
              <w:right w:val="nil"/>
            </w:tcBorders>
            <w:shd w:val="clear" w:color="000000" w:fill="FFFFFF"/>
            <w:noWrap/>
            <w:vAlign w:val="bottom"/>
            <w:hideMark/>
          </w:tcPr>
          <w:p w14:paraId="44A7EEA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0.212</w:t>
            </w:r>
          </w:p>
        </w:tc>
        <w:tc>
          <w:tcPr>
            <w:tcW w:w="1000" w:type="dxa"/>
            <w:tcBorders>
              <w:top w:val="nil"/>
              <w:left w:val="nil"/>
              <w:bottom w:val="single" w:sz="4" w:space="0" w:color="auto"/>
              <w:right w:val="nil"/>
            </w:tcBorders>
            <w:shd w:val="clear" w:color="000000" w:fill="FFFFFF"/>
            <w:noWrap/>
            <w:vAlign w:val="bottom"/>
            <w:hideMark/>
          </w:tcPr>
          <w:p w14:paraId="797BB06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0.0886</w:t>
            </w:r>
          </w:p>
        </w:tc>
      </w:tr>
      <w:tr w:rsidR="00EB1174" w:rsidRPr="00EB1174" w14:paraId="48587207" w14:textId="77777777" w:rsidTr="00EB1174">
        <w:trPr>
          <w:trHeight w:val="260"/>
        </w:trPr>
        <w:tc>
          <w:tcPr>
            <w:tcW w:w="2966" w:type="dxa"/>
            <w:tcBorders>
              <w:top w:val="nil"/>
              <w:left w:val="nil"/>
              <w:bottom w:val="nil"/>
              <w:right w:val="nil"/>
            </w:tcBorders>
            <w:shd w:val="clear" w:color="000000" w:fill="FFFFFF"/>
            <w:noWrap/>
            <w:vAlign w:val="bottom"/>
            <w:hideMark/>
          </w:tcPr>
          <w:p w14:paraId="4597CFE4"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Correctly Predicted</w:t>
            </w:r>
          </w:p>
        </w:tc>
        <w:tc>
          <w:tcPr>
            <w:tcW w:w="854" w:type="dxa"/>
            <w:tcBorders>
              <w:top w:val="nil"/>
              <w:left w:val="nil"/>
              <w:bottom w:val="nil"/>
              <w:right w:val="nil"/>
            </w:tcBorders>
            <w:shd w:val="clear" w:color="000000" w:fill="FFFFFF"/>
            <w:noWrap/>
            <w:vAlign w:val="bottom"/>
            <w:hideMark/>
          </w:tcPr>
          <w:p w14:paraId="6C0F2F33"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74.41%</w:t>
            </w:r>
          </w:p>
        </w:tc>
        <w:tc>
          <w:tcPr>
            <w:tcW w:w="1000" w:type="dxa"/>
            <w:tcBorders>
              <w:top w:val="nil"/>
              <w:left w:val="nil"/>
              <w:bottom w:val="nil"/>
              <w:right w:val="nil"/>
            </w:tcBorders>
            <w:shd w:val="clear" w:color="000000" w:fill="FFFFFF"/>
            <w:noWrap/>
            <w:vAlign w:val="bottom"/>
            <w:hideMark/>
          </w:tcPr>
          <w:p w14:paraId="1D929B69"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75.14%</w:t>
            </w:r>
          </w:p>
        </w:tc>
        <w:tc>
          <w:tcPr>
            <w:tcW w:w="1000" w:type="dxa"/>
            <w:tcBorders>
              <w:top w:val="nil"/>
              <w:left w:val="nil"/>
              <w:bottom w:val="nil"/>
              <w:right w:val="nil"/>
            </w:tcBorders>
            <w:shd w:val="clear" w:color="000000" w:fill="FFFFFF"/>
            <w:noWrap/>
            <w:vAlign w:val="bottom"/>
            <w:hideMark/>
          </w:tcPr>
          <w:p w14:paraId="1C60C391"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71.24%</w:t>
            </w:r>
          </w:p>
        </w:tc>
        <w:tc>
          <w:tcPr>
            <w:tcW w:w="1000" w:type="dxa"/>
            <w:tcBorders>
              <w:top w:val="nil"/>
              <w:left w:val="nil"/>
              <w:bottom w:val="nil"/>
              <w:right w:val="nil"/>
            </w:tcBorders>
            <w:shd w:val="clear" w:color="000000" w:fill="FFFFFF"/>
            <w:noWrap/>
            <w:vAlign w:val="bottom"/>
            <w:hideMark/>
          </w:tcPr>
          <w:p w14:paraId="473B62E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76.22%</w:t>
            </w:r>
          </w:p>
        </w:tc>
        <w:tc>
          <w:tcPr>
            <w:tcW w:w="1000" w:type="dxa"/>
            <w:tcBorders>
              <w:top w:val="nil"/>
              <w:left w:val="nil"/>
              <w:bottom w:val="nil"/>
              <w:right w:val="nil"/>
            </w:tcBorders>
            <w:shd w:val="clear" w:color="000000" w:fill="FFFFFF"/>
            <w:noWrap/>
            <w:vAlign w:val="bottom"/>
            <w:hideMark/>
          </w:tcPr>
          <w:p w14:paraId="4C4DE77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71.96%</w:t>
            </w:r>
          </w:p>
        </w:tc>
        <w:tc>
          <w:tcPr>
            <w:tcW w:w="1000" w:type="dxa"/>
            <w:tcBorders>
              <w:top w:val="nil"/>
              <w:left w:val="nil"/>
              <w:bottom w:val="nil"/>
              <w:right w:val="nil"/>
            </w:tcBorders>
            <w:shd w:val="clear" w:color="000000" w:fill="FFFFFF"/>
            <w:noWrap/>
            <w:vAlign w:val="bottom"/>
            <w:hideMark/>
          </w:tcPr>
          <w:p w14:paraId="63B6DA1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73.62%</w:t>
            </w:r>
          </w:p>
        </w:tc>
        <w:tc>
          <w:tcPr>
            <w:tcW w:w="1000" w:type="dxa"/>
            <w:tcBorders>
              <w:top w:val="nil"/>
              <w:left w:val="nil"/>
              <w:bottom w:val="nil"/>
              <w:right w:val="nil"/>
            </w:tcBorders>
            <w:shd w:val="clear" w:color="000000" w:fill="FFFFFF"/>
            <w:noWrap/>
            <w:vAlign w:val="bottom"/>
            <w:hideMark/>
          </w:tcPr>
          <w:p w14:paraId="78D96DDB"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64.99%</w:t>
            </w:r>
          </w:p>
        </w:tc>
      </w:tr>
      <w:tr w:rsidR="00EB1174" w:rsidRPr="00EB1174" w14:paraId="2A97B802" w14:textId="77777777" w:rsidTr="00EB1174">
        <w:trPr>
          <w:trHeight w:val="260"/>
        </w:trPr>
        <w:tc>
          <w:tcPr>
            <w:tcW w:w="2966" w:type="dxa"/>
            <w:tcBorders>
              <w:top w:val="nil"/>
              <w:left w:val="nil"/>
              <w:bottom w:val="nil"/>
              <w:right w:val="nil"/>
            </w:tcBorders>
            <w:shd w:val="clear" w:color="000000" w:fill="FFFFFF"/>
            <w:noWrap/>
            <w:vAlign w:val="bottom"/>
            <w:hideMark/>
          </w:tcPr>
          <w:p w14:paraId="041B5FF9"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Prediction US 2016</w:t>
            </w:r>
          </w:p>
        </w:tc>
        <w:tc>
          <w:tcPr>
            <w:tcW w:w="854" w:type="dxa"/>
            <w:tcBorders>
              <w:top w:val="nil"/>
              <w:left w:val="nil"/>
              <w:bottom w:val="nil"/>
              <w:right w:val="nil"/>
            </w:tcBorders>
            <w:shd w:val="clear" w:color="000000" w:fill="FFFFFF"/>
            <w:noWrap/>
            <w:vAlign w:val="bottom"/>
            <w:hideMark/>
          </w:tcPr>
          <w:p w14:paraId="293D766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52.21%</w:t>
            </w:r>
          </w:p>
        </w:tc>
        <w:tc>
          <w:tcPr>
            <w:tcW w:w="1000" w:type="dxa"/>
            <w:tcBorders>
              <w:top w:val="nil"/>
              <w:left w:val="nil"/>
              <w:bottom w:val="nil"/>
              <w:right w:val="nil"/>
            </w:tcBorders>
            <w:shd w:val="clear" w:color="000000" w:fill="FFFFFF"/>
            <w:noWrap/>
            <w:vAlign w:val="bottom"/>
            <w:hideMark/>
          </w:tcPr>
          <w:p w14:paraId="35F30D14"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49.54%</w:t>
            </w:r>
          </w:p>
        </w:tc>
        <w:tc>
          <w:tcPr>
            <w:tcW w:w="1000" w:type="dxa"/>
            <w:tcBorders>
              <w:top w:val="nil"/>
              <w:left w:val="nil"/>
              <w:bottom w:val="nil"/>
              <w:right w:val="nil"/>
            </w:tcBorders>
            <w:shd w:val="clear" w:color="000000" w:fill="FFFFFF"/>
            <w:noWrap/>
            <w:vAlign w:val="bottom"/>
            <w:hideMark/>
          </w:tcPr>
          <w:p w14:paraId="484987B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45.81%</w:t>
            </w:r>
          </w:p>
        </w:tc>
        <w:tc>
          <w:tcPr>
            <w:tcW w:w="1000" w:type="dxa"/>
            <w:tcBorders>
              <w:top w:val="nil"/>
              <w:left w:val="nil"/>
              <w:bottom w:val="nil"/>
              <w:right w:val="nil"/>
            </w:tcBorders>
            <w:shd w:val="clear" w:color="000000" w:fill="FFFFFF"/>
            <w:noWrap/>
            <w:vAlign w:val="bottom"/>
            <w:hideMark/>
          </w:tcPr>
          <w:p w14:paraId="47E7597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43.32%</w:t>
            </w:r>
          </w:p>
        </w:tc>
        <w:tc>
          <w:tcPr>
            <w:tcW w:w="1000" w:type="dxa"/>
            <w:tcBorders>
              <w:top w:val="nil"/>
              <w:left w:val="nil"/>
              <w:bottom w:val="nil"/>
              <w:right w:val="nil"/>
            </w:tcBorders>
            <w:shd w:val="clear" w:color="000000" w:fill="FFFFFF"/>
            <w:noWrap/>
            <w:vAlign w:val="bottom"/>
            <w:hideMark/>
          </w:tcPr>
          <w:p w14:paraId="115FB44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48.90%</w:t>
            </w:r>
          </w:p>
        </w:tc>
        <w:tc>
          <w:tcPr>
            <w:tcW w:w="1000" w:type="dxa"/>
            <w:tcBorders>
              <w:top w:val="nil"/>
              <w:left w:val="nil"/>
              <w:bottom w:val="nil"/>
              <w:right w:val="nil"/>
            </w:tcBorders>
            <w:shd w:val="clear" w:color="000000" w:fill="FFFFFF"/>
            <w:noWrap/>
            <w:vAlign w:val="bottom"/>
            <w:hideMark/>
          </w:tcPr>
          <w:p w14:paraId="1F93A1F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49.11%</w:t>
            </w:r>
          </w:p>
        </w:tc>
        <w:tc>
          <w:tcPr>
            <w:tcW w:w="1000" w:type="dxa"/>
            <w:tcBorders>
              <w:top w:val="nil"/>
              <w:left w:val="nil"/>
              <w:bottom w:val="nil"/>
              <w:right w:val="nil"/>
            </w:tcBorders>
            <w:shd w:val="clear" w:color="000000" w:fill="FFFFFF"/>
            <w:noWrap/>
            <w:vAlign w:val="bottom"/>
            <w:hideMark/>
          </w:tcPr>
          <w:p w14:paraId="7DB88372"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44.41%</w:t>
            </w:r>
          </w:p>
        </w:tc>
      </w:tr>
      <w:tr w:rsidR="00EB1174" w:rsidRPr="00EB1174" w14:paraId="7AD3BBE2" w14:textId="77777777" w:rsidTr="00EB1174">
        <w:trPr>
          <w:trHeight w:val="260"/>
        </w:trPr>
        <w:tc>
          <w:tcPr>
            <w:tcW w:w="2966" w:type="dxa"/>
            <w:tcBorders>
              <w:top w:val="nil"/>
              <w:left w:val="nil"/>
              <w:bottom w:val="single" w:sz="4" w:space="0" w:color="auto"/>
              <w:right w:val="nil"/>
            </w:tcBorders>
            <w:shd w:val="clear" w:color="000000" w:fill="FFFFFF"/>
            <w:noWrap/>
            <w:vAlign w:val="bottom"/>
            <w:hideMark/>
          </w:tcPr>
          <w:p w14:paraId="197AE77E" w14:textId="77777777" w:rsidR="00EB1174" w:rsidRPr="00EB1174" w:rsidRDefault="00EB1174" w:rsidP="00EB1174">
            <w:pPr>
              <w:rPr>
                <w:rFonts w:eastAsia="Times New Roman"/>
                <w:b/>
                <w:bCs/>
                <w:color w:val="336699"/>
                <w:sz w:val="18"/>
                <w:szCs w:val="18"/>
              </w:rPr>
            </w:pPr>
            <w:r w:rsidRPr="00987437">
              <w:rPr>
                <w:rFonts w:ascii="Arial" w:eastAsia="Times New Roman" w:hAnsi="Arial"/>
                <w:b/>
                <w:bCs/>
                <w:color w:val="336699"/>
                <w:sz w:val="18"/>
                <w:szCs w:val="18"/>
              </w:rPr>
              <w:t>Prediction US 2016 in War</w:t>
            </w:r>
          </w:p>
        </w:tc>
        <w:tc>
          <w:tcPr>
            <w:tcW w:w="854" w:type="dxa"/>
            <w:tcBorders>
              <w:top w:val="nil"/>
              <w:left w:val="nil"/>
              <w:bottom w:val="single" w:sz="4" w:space="0" w:color="auto"/>
              <w:right w:val="nil"/>
            </w:tcBorders>
            <w:shd w:val="clear" w:color="000000" w:fill="FFFFFF"/>
            <w:noWrap/>
            <w:vAlign w:val="bottom"/>
            <w:hideMark/>
          </w:tcPr>
          <w:p w14:paraId="1B0F7A2F"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3BCF1366"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1227FDFC"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44.08%</w:t>
            </w:r>
          </w:p>
        </w:tc>
        <w:tc>
          <w:tcPr>
            <w:tcW w:w="1000" w:type="dxa"/>
            <w:tcBorders>
              <w:top w:val="nil"/>
              <w:left w:val="nil"/>
              <w:bottom w:val="single" w:sz="4" w:space="0" w:color="auto"/>
              <w:right w:val="nil"/>
            </w:tcBorders>
            <w:shd w:val="clear" w:color="000000" w:fill="FFFFFF"/>
            <w:noWrap/>
            <w:vAlign w:val="bottom"/>
            <w:hideMark/>
          </w:tcPr>
          <w:p w14:paraId="23475C6E"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66.51%</w:t>
            </w:r>
          </w:p>
        </w:tc>
        <w:tc>
          <w:tcPr>
            <w:tcW w:w="1000" w:type="dxa"/>
            <w:tcBorders>
              <w:top w:val="nil"/>
              <w:left w:val="nil"/>
              <w:bottom w:val="single" w:sz="4" w:space="0" w:color="auto"/>
              <w:right w:val="nil"/>
            </w:tcBorders>
            <w:shd w:val="clear" w:color="000000" w:fill="FFFFFF"/>
            <w:noWrap/>
            <w:vAlign w:val="bottom"/>
            <w:hideMark/>
          </w:tcPr>
          <w:p w14:paraId="03B19E10"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c>
          <w:tcPr>
            <w:tcW w:w="1000" w:type="dxa"/>
            <w:tcBorders>
              <w:top w:val="nil"/>
              <w:left w:val="nil"/>
              <w:bottom w:val="single" w:sz="4" w:space="0" w:color="auto"/>
              <w:right w:val="nil"/>
            </w:tcBorders>
            <w:shd w:val="clear" w:color="000000" w:fill="FFFFFF"/>
            <w:noWrap/>
            <w:vAlign w:val="bottom"/>
            <w:hideMark/>
          </w:tcPr>
          <w:p w14:paraId="500984D5"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42.97%</w:t>
            </w:r>
          </w:p>
        </w:tc>
        <w:tc>
          <w:tcPr>
            <w:tcW w:w="1000" w:type="dxa"/>
            <w:tcBorders>
              <w:top w:val="nil"/>
              <w:left w:val="nil"/>
              <w:bottom w:val="single" w:sz="4" w:space="0" w:color="auto"/>
              <w:right w:val="nil"/>
            </w:tcBorders>
            <w:shd w:val="clear" w:color="000000" w:fill="FFFFFF"/>
            <w:noWrap/>
            <w:vAlign w:val="bottom"/>
            <w:hideMark/>
          </w:tcPr>
          <w:p w14:paraId="1839C1FD" w14:textId="77777777" w:rsidR="00EB1174" w:rsidRPr="00EB1174" w:rsidRDefault="00EB1174" w:rsidP="00EB1174">
            <w:pPr>
              <w:jc w:val="center"/>
              <w:rPr>
                <w:rFonts w:eastAsia="Times New Roman"/>
                <w:color w:val="333333"/>
                <w:sz w:val="18"/>
                <w:szCs w:val="18"/>
              </w:rPr>
            </w:pPr>
            <w:r w:rsidRPr="00987437">
              <w:rPr>
                <w:rFonts w:ascii="Arial" w:eastAsia="Times New Roman" w:hAnsi="Arial"/>
                <w:color w:val="333333"/>
                <w:sz w:val="18"/>
                <w:szCs w:val="18"/>
              </w:rPr>
              <w:t> </w:t>
            </w:r>
          </w:p>
        </w:tc>
      </w:tr>
      <w:tr w:rsidR="00EB1174" w:rsidRPr="00EB1174" w14:paraId="330A4192" w14:textId="77777777" w:rsidTr="00EB1174">
        <w:trPr>
          <w:trHeight w:val="260"/>
        </w:trPr>
        <w:tc>
          <w:tcPr>
            <w:tcW w:w="9820" w:type="dxa"/>
            <w:gridSpan w:val="8"/>
            <w:vMerge w:val="restart"/>
            <w:tcBorders>
              <w:top w:val="single" w:sz="4" w:space="0" w:color="auto"/>
              <w:left w:val="nil"/>
              <w:bottom w:val="nil"/>
              <w:right w:val="nil"/>
            </w:tcBorders>
            <w:shd w:val="clear" w:color="000000" w:fill="FFFFFF"/>
            <w:hideMark/>
          </w:tcPr>
          <w:p w14:paraId="27DBB70D" w14:textId="77777777" w:rsidR="00EB1174" w:rsidRPr="00EB1174" w:rsidRDefault="00EB1174" w:rsidP="00EB1174">
            <w:pPr>
              <w:rPr>
                <w:rFonts w:eastAsia="Times New Roman"/>
                <w:color w:val="333333"/>
                <w:sz w:val="18"/>
                <w:szCs w:val="18"/>
              </w:rPr>
            </w:pPr>
            <w:r w:rsidRPr="00987437">
              <w:rPr>
                <w:rFonts w:ascii="Arial" w:eastAsia="Times New Roman" w:hAnsi="Arial"/>
                <w:color w:val="333333"/>
                <w:sz w:val="18"/>
                <w:szCs w:val="18"/>
              </w:rPr>
              <w:t xml:space="preserve">Standard errors in parentheses. Additional Variables include Freedom House Rating, increase in employment the quarter before the election, GDP growth the quarter before the election and election type. </w:t>
            </w:r>
            <w:proofErr w:type="spellStart"/>
            <w:r w:rsidRPr="00987437">
              <w:rPr>
                <w:rFonts w:ascii="Arial" w:eastAsia="Times New Roman" w:hAnsi="Arial"/>
                <w:color w:val="333333"/>
                <w:sz w:val="18"/>
                <w:szCs w:val="18"/>
              </w:rPr>
              <w:t>Gov</w:t>
            </w:r>
            <w:proofErr w:type="spellEnd"/>
            <w:r w:rsidRPr="00987437">
              <w:rPr>
                <w:rFonts w:ascii="Arial" w:eastAsia="Times New Roman" w:hAnsi="Arial"/>
                <w:color w:val="333333"/>
                <w:sz w:val="18"/>
                <w:szCs w:val="18"/>
              </w:rPr>
              <w:t xml:space="preserve"> Approval + is the government approval with some missing values created through </w:t>
            </w:r>
            <w:proofErr w:type="spellStart"/>
            <w:r w:rsidRPr="00987437">
              <w:rPr>
                <w:rFonts w:ascii="Arial" w:eastAsia="Times New Roman" w:hAnsi="Arial"/>
                <w:color w:val="333333"/>
                <w:sz w:val="18"/>
                <w:szCs w:val="18"/>
              </w:rPr>
              <w:t>inputing</w:t>
            </w:r>
            <w:proofErr w:type="spellEnd"/>
            <w:r w:rsidRPr="00987437">
              <w:rPr>
                <w:rFonts w:ascii="Arial" w:eastAsia="Times New Roman" w:hAnsi="Arial"/>
                <w:color w:val="333333"/>
                <w:sz w:val="18"/>
                <w:szCs w:val="18"/>
              </w:rPr>
              <w:t xml:space="preserve"> methods. *** p&lt;0.01, ** p&lt;0.05, * p&lt;0.1</w:t>
            </w:r>
          </w:p>
        </w:tc>
      </w:tr>
      <w:tr w:rsidR="00EB1174" w:rsidRPr="00EB1174" w14:paraId="3E2AF5AF" w14:textId="77777777" w:rsidTr="00EB1174">
        <w:trPr>
          <w:trHeight w:val="260"/>
        </w:trPr>
        <w:tc>
          <w:tcPr>
            <w:tcW w:w="9820" w:type="dxa"/>
            <w:gridSpan w:val="8"/>
            <w:vMerge/>
            <w:tcBorders>
              <w:top w:val="single" w:sz="4" w:space="0" w:color="auto"/>
              <w:left w:val="nil"/>
              <w:bottom w:val="nil"/>
              <w:right w:val="nil"/>
            </w:tcBorders>
            <w:vAlign w:val="center"/>
            <w:hideMark/>
          </w:tcPr>
          <w:p w14:paraId="2B823B55" w14:textId="77777777" w:rsidR="00EB1174" w:rsidRPr="00EB1174" w:rsidRDefault="00EB1174" w:rsidP="00EB1174">
            <w:pPr>
              <w:rPr>
                <w:rFonts w:eastAsia="Times New Roman"/>
                <w:color w:val="333333"/>
                <w:sz w:val="18"/>
                <w:szCs w:val="18"/>
              </w:rPr>
            </w:pPr>
          </w:p>
        </w:tc>
      </w:tr>
      <w:tr w:rsidR="00EB1174" w:rsidRPr="00987437" w14:paraId="16405DBE" w14:textId="77777777" w:rsidTr="00EB1174">
        <w:trPr>
          <w:trHeight w:val="260"/>
        </w:trPr>
        <w:tc>
          <w:tcPr>
            <w:tcW w:w="9820" w:type="dxa"/>
            <w:gridSpan w:val="8"/>
            <w:vMerge/>
            <w:tcBorders>
              <w:top w:val="single" w:sz="4" w:space="0" w:color="auto"/>
              <w:left w:val="nil"/>
              <w:bottom w:val="nil"/>
              <w:right w:val="nil"/>
            </w:tcBorders>
            <w:vAlign w:val="center"/>
            <w:hideMark/>
          </w:tcPr>
          <w:p w14:paraId="11201132" w14:textId="77777777" w:rsidR="00EB1174" w:rsidRPr="00987437" w:rsidRDefault="00EB1174" w:rsidP="00EB1174">
            <w:pPr>
              <w:rPr>
                <w:rFonts w:ascii="Arial" w:eastAsia="Times New Roman" w:hAnsi="Arial"/>
                <w:color w:val="333333"/>
                <w:sz w:val="18"/>
                <w:szCs w:val="18"/>
              </w:rPr>
            </w:pPr>
          </w:p>
        </w:tc>
      </w:tr>
    </w:tbl>
    <w:p w14:paraId="3CD7B9FE" w14:textId="77777777" w:rsidR="00EB1174" w:rsidRPr="00987437" w:rsidRDefault="00EB1174" w:rsidP="00C520CE">
      <w:pPr>
        <w:rPr>
          <w:rFonts w:ascii="Arial" w:hAnsi="Arial"/>
          <w:color w:val="333333" w:themeColor="text1"/>
        </w:rPr>
      </w:pPr>
    </w:p>
    <w:p w14:paraId="0CEE1CAD" w14:textId="77777777" w:rsidR="00C06BCD" w:rsidRPr="00987437" w:rsidRDefault="00C06BCD" w:rsidP="00C520CE">
      <w:pPr>
        <w:rPr>
          <w:rFonts w:ascii="Arial" w:hAnsi="Arial"/>
          <w:color w:val="333333" w:themeColor="text1"/>
        </w:rPr>
      </w:pPr>
    </w:p>
    <w:p w14:paraId="6800DA78" w14:textId="77777777" w:rsidR="00DD3C33" w:rsidRPr="00C06BCD" w:rsidRDefault="00DD3C33" w:rsidP="00C520CE">
      <w:pPr>
        <w:rPr>
          <w:rFonts w:ascii="Franklin Gothic Book" w:hAnsi="Franklin Gothic Book"/>
          <w:color w:val="333333" w:themeColor="text1"/>
        </w:rPr>
      </w:pPr>
      <w:r w:rsidRPr="00C06BCD">
        <w:rPr>
          <w:rFonts w:ascii="Franklin Gothic Book" w:eastAsia="Times New Roman" w:hAnsi="Franklin Gothic Book"/>
          <w:b/>
          <w:color w:val="336699" w:themeColor="text2"/>
          <w:sz w:val="28"/>
        </w:rPr>
        <w:t>Model 1: Original model with original dataset</w:t>
      </w:r>
      <w:del w:id="90" w:author="Sharyn O'Halloran" w:date="2016-05-11T18:39:00Z">
        <w:r w:rsidRPr="00C06BCD" w:rsidDel="006F2FA1">
          <w:rPr>
            <w:rFonts w:ascii="Franklin Gothic Book" w:eastAsia="Times New Roman" w:hAnsi="Franklin Gothic Book"/>
            <w:b/>
            <w:color w:val="336699" w:themeColor="text2"/>
            <w:sz w:val="28"/>
          </w:rPr>
          <w:delText>:</w:delText>
        </w:r>
      </w:del>
    </w:p>
    <w:p w14:paraId="03CA2DF3" w14:textId="77777777" w:rsidR="00DD3C33" w:rsidRPr="00987437" w:rsidRDefault="00DD3C33" w:rsidP="00C520CE">
      <w:pPr>
        <w:rPr>
          <w:rFonts w:ascii="Arial" w:hAnsi="Arial"/>
          <w:color w:val="333333" w:themeColor="text1"/>
        </w:rPr>
      </w:pPr>
    </w:p>
    <w:p w14:paraId="7E517C85" w14:textId="13F8A41F" w:rsidR="00DD3C33" w:rsidRPr="00987437" w:rsidRDefault="00DD3C33" w:rsidP="00C06BCD">
      <w:pPr>
        <w:jc w:val="both"/>
        <w:rPr>
          <w:rFonts w:ascii="Arial" w:hAnsi="Arial"/>
          <w:color w:val="333333" w:themeColor="text1"/>
        </w:rPr>
      </w:pP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created a dataset and model to </w:t>
      </w:r>
      <w:del w:id="91" w:author="Sharyn O'Halloran" w:date="2016-05-11T18:39:00Z">
        <w:r w:rsidRPr="00987437" w:rsidDel="006F2FA1">
          <w:rPr>
            <w:rFonts w:ascii="Arial" w:eastAsia="Times New Roman" w:hAnsi="Arial"/>
            <w:color w:val="333333" w:themeColor="text1"/>
            <w:sz w:val="20"/>
          </w:rPr>
          <w:delText xml:space="preserve">try to </w:delText>
        </w:r>
      </w:del>
      <w:r w:rsidRPr="00987437">
        <w:rPr>
          <w:rFonts w:ascii="Arial" w:eastAsia="Times New Roman" w:hAnsi="Arial"/>
          <w:color w:val="333333" w:themeColor="text1"/>
          <w:sz w:val="20"/>
        </w:rPr>
        <w:t>predict the outcome of elections</w:t>
      </w:r>
      <w:ins w:id="92" w:author="Sharyn O'Halloran" w:date="2016-05-11T18:39:00Z">
        <w:r w:rsidR="006F2FA1">
          <w:rPr>
            <w:rFonts w:ascii="Arial" w:eastAsia="Times New Roman" w:hAnsi="Arial"/>
            <w:color w:val="333333" w:themeColor="text1"/>
            <w:sz w:val="20"/>
          </w:rPr>
          <w:t xml:space="preserve"> overtime and across countries</w:t>
        </w:r>
      </w:ins>
      <w:r w:rsidRPr="00987437">
        <w:rPr>
          <w:rFonts w:ascii="Arial" w:eastAsia="Times New Roman" w:hAnsi="Arial"/>
          <w:color w:val="333333" w:themeColor="text1"/>
          <w:sz w:val="20"/>
        </w:rPr>
        <w:t xml:space="preserve"> prior to the beginning of the project.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model is a </w:t>
      </w:r>
      <w:proofErr w:type="spellStart"/>
      <w:r w:rsidRPr="00987437">
        <w:rPr>
          <w:rFonts w:ascii="Arial" w:eastAsia="Times New Roman" w:hAnsi="Arial"/>
          <w:color w:val="333333" w:themeColor="text1"/>
          <w:sz w:val="20"/>
        </w:rPr>
        <w:t>logit</w:t>
      </w:r>
      <w:proofErr w:type="spellEnd"/>
      <w:r w:rsidRPr="00987437">
        <w:rPr>
          <w:rFonts w:ascii="Arial" w:eastAsia="Times New Roman" w:hAnsi="Arial"/>
          <w:color w:val="333333" w:themeColor="text1"/>
          <w:sz w:val="20"/>
        </w:rPr>
        <w:t xml:space="preserve"> regression and relied primarily on government approval rate and whether the election had an incumbent or successor running. </w:t>
      </w:r>
      <w:ins w:id="93" w:author="Sharyn O'Halloran" w:date="2016-05-11T18:47:00Z">
        <w:r w:rsidR="00AC012A">
          <w:rPr>
            <w:rFonts w:ascii="Arial" w:eastAsia="Times New Roman" w:hAnsi="Arial"/>
            <w:color w:val="333333" w:themeColor="text1"/>
            <w:sz w:val="20"/>
          </w:rPr>
          <w:t xml:space="preserve">The sample covered X countries from 19XX to 20XX for a total of </w:t>
        </w:r>
        <w:r w:rsidR="00AC012A" w:rsidRPr="00987437">
          <w:rPr>
            <w:rFonts w:ascii="Arial" w:eastAsia="Times New Roman" w:hAnsi="Arial"/>
            <w:color w:val="333333" w:themeColor="text1"/>
            <w:sz w:val="20"/>
          </w:rPr>
          <w:t xml:space="preserve">383 elections. </w:t>
        </w:r>
      </w:ins>
      <w:r w:rsidRPr="00987437">
        <w:rPr>
          <w:rFonts w:ascii="Arial" w:eastAsia="Times New Roman" w:hAnsi="Arial"/>
          <w:color w:val="333333" w:themeColor="text1"/>
          <w:sz w:val="20"/>
        </w:rPr>
        <w:t>This dataset includes state-level data and years not included in our final model. Equation 1 of Table 1 shows the result of the regression with government approval and incumbency status being statistically significant.</w:t>
      </w:r>
      <w:ins w:id="94" w:author="Sharyn O'Halloran" w:date="2016-05-11T18:47:00Z">
        <w:r w:rsidR="00AC012A">
          <w:rPr>
            <w:rFonts w:ascii="Arial" w:eastAsia="Times New Roman" w:hAnsi="Arial"/>
            <w:color w:val="333333" w:themeColor="text1"/>
            <w:sz w:val="20"/>
          </w:rPr>
          <w:t xml:space="preserve"> The model yielded a </w:t>
        </w:r>
        <w:proofErr w:type="spellStart"/>
        <w:r w:rsidR="00AC012A">
          <w:rPr>
            <w:rFonts w:ascii="Arial" w:eastAsia="Times New Roman" w:hAnsi="Arial"/>
            <w:color w:val="333333" w:themeColor="text1"/>
            <w:sz w:val="20"/>
          </w:rPr>
          <w:t>puedo</w:t>
        </w:r>
        <w:proofErr w:type="spellEnd"/>
        <w:r w:rsidR="00AC012A">
          <w:rPr>
            <w:rFonts w:ascii="Arial" w:eastAsia="Times New Roman" w:hAnsi="Arial"/>
            <w:color w:val="333333" w:themeColor="text1"/>
            <w:sz w:val="20"/>
          </w:rPr>
          <w:t xml:space="preserve"> R-</w:t>
        </w:r>
      </w:ins>
      <w:ins w:id="95" w:author="Sharyn O'Halloran" w:date="2016-05-11T18:48:00Z">
        <w:r w:rsidR="00AC012A">
          <w:rPr>
            <w:rFonts w:ascii="Arial" w:eastAsia="Times New Roman" w:hAnsi="Arial"/>
            <w:color w:val="333333" w:themeColor="text1"/>
            <w:sz w:val="20"/>
          </w:rPr>
          <w:t>squared</w:t>
        </w:r>
      </w:ins>
      <w:ins w:id="96" w:author="Sharyn O'Halloran" w:date="2016-05-11T18:47:00Z">
        <w:r w:rsidR="00AC012A">
          <w:rPr>
            <w:rFonts w:ascii="Arial" w:eastAsia="Times New Roman" w:hAnsi="Arial"/>
            <w:color w:val="333333" w:themeColor="text1"/>
            <w:sz w:val="20"/>
          </w:rPr>
          <w:t xml:space="preserve"> statistic of </w:t>
        </w:r>
      </w:ins>
      <w:ins w:id="97" w:author="Sharyn O'Halloran" w:date="2016-05-11T18:48:00Z">
        <w:r w:rsidR="00AC012A">
          <w:rPr>
            <w:rFonts w:ascii="Arial" w:eastAsia="Times New Roman" w:hAnsi="Arial"/>
            <w:color w:val="333333" w:themeColor="text1"/>
            <w:sz w:val="20"/>
          </w:rPr>
          <w:t>20 percent.</w:t>
        </w:r>
      </w:ins>
      <w:ins w:id="98" w:author="Sharyn O'Halloran" w:date="2016-05-11T18:44:00Z">
        <w:r w:rsidR="00AC012A">
          <w:rPr>
            <w:rFonts w:ascii="Arial" w:eastAsia="Times New Roman" w:hAnsi="Arial"/>
            <w:color w:val="333333" w:themeColor="text1"/>
            <w:sz w:val="20"/>
          </w:rPr>
          <w:t xml:space="preserve"> </w:t>
        </w:r>
      </w:ins>
      <w:commentRangeStart w:id="99"/>
      <w:del w:id="100" w:author="Sharyn O'Halloran" w:date="2016-05-11T18:44:00Z">
        <w:r w:rsidRPr="00987437" w:rsidDel="006F2FA1">
          <w:rPr>
            <w:rFonts w:ascii="Arial" w:eastAsia="Times New Roman" w:hAnsi="Arial"/>
            <w:color w:val="333333" w:themeColor="text1"/>
            <w:sz w:val="20"/>
          </w:rPr>
          <w:delText>The</w:delText>
        </w:r>
        <w:commentRangeEnd w:id="99"/>
        <w:r w:rsidR="006F2FA1" w:rsidDel="006F2FA1">
          <w:rPr>
            <w:rStyle w:val="CommentReference"/>
            <w:rFonts w:ascii="Arial" w:eastAsia="Arial" w:hAnsi="Arial" w:cs="Arial"/>
            <w:color w:val="000000"/>
          </w:rPr>
          <w:commentReference w:id="99"/>
        </w:r>
        <w:r w:rsidRPr="00987437" w:rsidDel="006F2FA1">
          <w:rPr>
            <w:rFonts w:ascii="Arial" w:eastAsia="Times New Roman" w:hAnsi="Arial"/>
            <w:color w:val="333333" w:themeColor="text1"/>
            <w:sz w:val="20"/>
          </w:rPr>
          <w:delText xml:space="preserve"> pseudo R-squared is 20% </w:delText>
        </w:r>
      </w:del>
      <w:del w:id="101" w:author="Sharyn O'Halloran" w:date="2016-05-11T18:45:00Z">
        <w:r w:rsidRPr="00987437" w:rsidDel="00AC012A">
          <w:rPr>
            <w:rFonts w:ascii="Arial" w:eastAsia="Times New Roman" w:hAnsi="Arial"/>
            <w:color w:val="333333" w:themeColor="text1"/>
            <w:sz w:val="20"/>
          </w:rPr>
          <w:delText xml:space="preserve">with </w:delText>
        </w:r>
      </w:del>
      <w:del w:id="102" w:author="Sharyn O'Halloran" w:date="2016-05-11T18:47:00Z">
        <w:r w:rsidRPr="00987437" w:rsidDel="00AC012A">
          <w:rPr>
            <w:rFonts w:ascii="Arial" w:eastAsia="Times New Roman" w:hAnsi="Arial"/>
            <w:color w:val="333333" w:themeColor="text1"/>
            <w:sz w:val="20"/>
          </w:rPr>
          <w:delText xml:space="preserve">383 elections. </w:delText>
        </w:r>
      </w:del>
      <w:del w:id="103" w:author="Sharyn O'Halloran" w:date="2016-05-11T18:48:00Z">
        <w:r w:rsidRPr="00987437" w:rsidDel="00AC012A">
          <w:rPr>
            <w:rFonts w:ascii="Arial" w:eastAsia="Times New Roman" w:hAnsi="Arial"/>
            <w:color w:val="333333" w:themeColor="text1"/>
            <w:sz w:val="20"/>
          </w:rPr>
          <w:delText>The following t</w:delText>
        </w:r>
      </w:del>
      <w:ins w:id="104" w:author="Sharyn O'Halloran" w:date="2016-05-11T18:48:00Z">
        <w:r w:rsidR="00AC012A">
          <w:rPr>
            <w:rFonts w:ascii="Arial" w:eastAsia="Times New Roman" w:hAnsi="Arial"/>
            <w:color w:val="333333" w:themeColor="text1"/>
            <w:sz w:val="20"/>
          </w:rPr>
          <w:t>T</w:t>
        </w:r>
      </w:ins>
      <w:r w:rsidRPr="00987437">
        <w:rPr>
          <w:rFonts w:ascii="Arial" w:eastAsia="Times New Roman" w:hAnsi="Arial"/>
          <w:color w:val="333333" w:themeColor="text1"/>
          <w:sz w:val="20"/>
        </w:rPr>
        <w:t xml:space="preserve">able </w:t>
      </w:r>
      <w:ins w:id="105" w:author="Sharyn O'Halloran" w:date="2016-05-11T18:48:00Z">
        <w:r w:rsidR="00AC012A">
          <w:rPr>
            <w:rFonts w:ascii="Arial" w:eastAsia="Times New Roman" w:hAnsi="Arial"/>
            <w:color w:val="333333" w:themeColor="text1"/>
            <w:sz w:val="20"/>
          </w:rPr>
          <w:t xml:space="preserve">2 </w:t>
        </w:r>
      </w:ins>
      <w:r w:rsidRPr="00987437">
        <w:rPr>
          <w:rFonts w:ascii="Arial" w:eastAsia="Times New Roman" w:hAnsi="Arial"/>
          <w:color w:val="333333" w:themeColor="text1"/>
          <w:sz w:val="20"/>
        </w:rPr>
        <w:t xml:space="preserve">shows the prediction classification of the model. </w:t>
      </w:r>
      <w:del w:id="106" w:author="Sharyn O'Halloran" w:date="2016-05-11T18:43:00Z">
        <w:r w:rsidRPr="00987437" w:rsidDel="006F2FA1">
          <w:rPr>
            <w:rFonts w:ascii="Arial" w:eastAsia="Times New Roman" w:hAnsi="Arial"/>
            <w:color w:val="333333" w:themeColor="text1"/>
            <w:sz w:val="20"/>
          </w:rPr>
          <w:delText xml:space="preserve">In </w:delText>
        </w:r>
      </w:del>
      <w:ins w:id="107" w:author="Sharyn O'Halloran" w:date="2016-05-11T18:43:00Z">
        <w:r w:rsidR="006F2FA1">
          <w:rPr>
            <w:rFonts w:ascii="Arial" w:eastAsia="Times New Roman" w:hAnsi="Arial"/>
            <w:color w:val="333333" w:themeColor="text1"/>
            <w:sz w:val="20"/>
          </w:rPr>
          <w:t>O</w:t>
        </w:r>
        <w:r w:rsidR="006F2FA1" w:rsidRPr="00987437">
          <w:rPr>
            <w:rFonts w:ascii="Arial" w:eastAsia="Times New Roman" w:hAnsi="Arial"/>
            <w:color w:val="333333" w:themeColor="text1"/>
            <w:sz w:val="20"/>
          </w:rPr>
          <w:t xml:space="preserve">n </w:t>
        </w:r>
      </w:ins>
      <w:r w:rsidRPr="00987437">
        <w:rPr>
          <w:rFonts w:ascii="Arial" w:eastAsia="Times New Roman" w:hAnsi="Arial"/>
          <w:color w:val="333333" w:themeColor="text1"/>
          <w:sz w:val="20"/>
        </w:rPr>
        <w:t>average, 74.4% of the elections were correctly predicted</w:t>
      </w:r>
      <w:del w:id="108" w:author="Sharyn O'Halloran" w:date="2016-05-11T18:44:00Z">
        <w:r w:rsidRPr="00987437" w:rsidDel="006F2FA1">
          <w:rPr>
            <w:rFonts w:ascii="Arial" w:eastAsia="Times New Roman" w:hAnsi="Arial"/>
            <w:color w:val="333333" w:themeColor="text1"/>
            <w:sz w:val="20"/>
          </w:rPr>
          <w:delText>.</w:delText>
        </w:r>
      </w:del>
    </w:p>
    <w:p w14:paraId="1722F1D4" w14:textId="77777777" w:rsidR="00DD3C33" w:rsidRPr="00987437" w:rsidRDefault="00DD3C33" w:rsidP="00C520CE">
      <w:pPr>
        <w:rPr>
          <w:rFonts w:ascii="Arial" w:hAnsi="Arial"/>
          <w:color w:val="333333" w:themeColor="text1"/>
        </w:rPr>
      </w:pPr>
    </w:p>
    <w:p w14:paraId="32A42111"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lastRenderedPageBreak/>
        <w:t>Table 2. Prediction classification of model 1.</w:t>
      </w:r>
    </w:p>
    <w:tbl>
      <w:tblPr>
        <w:tblW w:w="5820" w:type="dxa"/>
        <w:tblLook w:val="04A0" w:firstRow="1" w:lastRow="0" w:firstColumn="1" w:lastColumn="0" w:noHBand="0" w:noVBand="1"/>
      </w:tblPr>
      <w:tblGrid>
        <w:gridCol w:w="2740"/>
        <w:gridCol w:w="1080"/>
        <w:gridCol w:w="1000"/>
        <w:gridCol w:w="1000"/>
      </w:tblGrid>
      <w:tr w:rsidR="000E0077" w:rsidRPr="000E0077" w14:paraId="6DF342EE" w14:textId="77777777" w:rsidTr="000E0077">
        <w:trPr>
          <w:trHeight w:val="520"/>
        </w:trPr>
        <w:tc>
          <w:tcPr>
            <w:tcW w:w="5820" w:type="dxa"/>
            <w:gridSpan w:val="4"/>
            <w:tcBorders>
              <w:top w:val="nil"/>
              <w:left w:val="nil"/>
              <w:bottom w:val="single" w:sz="8" w:space="0" w:color="737373"/>
              <w:right w:val="nil"/>
            </w:tcBorders>
            <w:shd w:val="clear" w:color="000000" w:fill="FFFFFF"/>
            <w:vAlign w:val="bottom"/>
            <w:hideMark/>
          </w:tcPr>
          <w:p w14:paraId="343EF2BE" w14:textId="20EFF476"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 xml:space="preserve">Observation </w:t>
            </w:r>
            <w:r w:rsidRPr="00987437">
              <w:rPr>
                <w:rFonts w:ascii="Arial" w:eastAsia="Times New Roman" w:hAnsi="Arial"/>
                <w:b/>
                <w:bCs/>
                <w:color w:val="336699"/>
                <w:sz w:val="18"/>
                <w:szCs w:val="18"/>
              </w:rPr>
              <w:t>Classification Model 1</w:t>
            </w:r>
            <w:r w:rsidRPr="000E0077">
              <w:rPr>
                <w:rFonts w:ascii="Arial" w:eastAsia="Times New Roman" w:hAnsi="Arial"/>
                <w:b/>
                <w:bCs/>
                <w:color w:val="336699"/>
                <w:sz w:val="18"/>
                <w:szCs w:val="18"/>
              </w:rPr>
              <w:t>- Original model and data</w:t>
            </w:r>
          </w:p>
        </w:tc>
      </w:tr>
      <w:tr w:rsidR="000E0077" w:rsidRPr="000E0077" w14:paraId="2F1B153A" w14:textId="77777777" w:rsidTr="000E0077">
        <w:trPr>
          <w:trHeight w:val="280"/>
        </w:trPr>
        <w:tc>
          <w:tcPr>
            <w:tcW w:w="2740" w:type="dxa"/>
            <w:tcBorders>
              <w:top w:val="nil"/>
              <w:left w:val="nil"/>
              <w:bottom w:val="single" w:sz="8" w:space="0" w:color="737373"/>
              <w:right w:val="nil"/>
            </w:tcBorders>
            <w:shd w:val="clear" w:color="000000" w:fill="C4D8E2"/>
            <w:vAlign w:val="bottom"/>
            <w:hideMark/>
          </w:tcPr>
          <w:p w14:paraId="285B917C"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5BE9009C"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4C95437"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0AB078E8"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760117C6" w14:textId="77777777" w:rsidTr="000E0077">
        <w:trPr>
          <w:trHeight w:val="260"/>
        </w:trPr>
        <w:tc>
          <w:tcPr>
            <w:tcW w:w="2740" w:type="dxa"/>
            <w:tcBorders>
              <w:top w:val="nil"/>
              <w:left w:val="nil"/>
              <w:bottom w:val="nil"/>
              <w:right w:val="nil"/>
            </w:tcBorders>
            <w:shd w:val="clear" w:color="000000" w:fill="FFFFFF"/>
            <w:vAlign w:val="bottom"/>
            <w:hideMark/>
          </w:tcPr>
          <w:p w14:paraId="3D0A2DB5"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A885836"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184</w:t>
            </w:r>
          </w:p>
        </w:tc>
        <w:tc>
          <w:tcPr>
            <w:tcW w:w="1000" w:type="dxa"/>
            <w:tcBorders>
              <w:top w:val="nil"/>
              <w:left w:val="nil"/>
              <w:bottom w:val="nil"/>
              <w:right w:val="nil"/>
            </w:tcBorders>
            <w:shd w:val="clear" w:color="000000" w:fill="FFFFFF"/>
            <w:vAlign w:val="bottom"/>
            <w:hideMark/>
          </w:tcPr>
          <w:p w14:paraId="6BACF930"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65E0A40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245</w:t>
            </w:r>
          </w:p>
        </w:tc>
      </w:tr>
      <w:tr w:rsidR="000E0077" w:rsidRPr="000E0077" w14:paraId="1C24A901" w14:textId="77777777" w:rsidTr="000E0077">
        <w:trPr>
          <w:trHeight w:val="260"/>
        </w:trPr>
        <w:tc>
          <w:tcPr>
            <w:tcW w:w="2740" w:type="dxa"/>
            <w:tcBorders>
              <w:top w:val="nil"/>
              <w:left w:val="nil"/>
              <w:bottom w:val="nil"/>
              <w:right w:val="nil"/>
            </w:tcBorders>
            <w:shd w:val="clear" w:color="000000" w:fill="FFFFFF"/>
            <w:vAlign w:val="bottom"/>
            <w:hideMark/>
          </w:tcPr>
          <w:p w14:paraId="22F9FD7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B7DA5D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37</w:t>
            </w:r>
          </w:p>
        </w:tc>
        <w:tc>
          <w:tcPr>
            <w:tcW w:w="1000" w:type="dxa"/>
            <w:tcBorders>
              <w:top w:val="nil"/>
              <w:left w:val="nil"/>
              <w:bottom w:val="nil"/>
              <w:right w:val="nil"/>
            </w:tcBorders>
            <w:shd w:val="clear" w:color="000000" w:fill="FFFFFF"/>
            <w:vAlign w:val="bottom"/>
            <w:hideMark/>
          </w:tcPr>
          <w:p w14:paraId="4E50A46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101</w:t>
            </w:r>
          </w:p>
        </w:tc>
        <w:tc>
          <w:tcPr>
            <w:tcW w:w="1000" w:type="dxa"/>
            <w:tcBorders>
              <w:top w:val="nil"/>
              <w:left w:val="nil"/>
              <w:bottom w:val="nil"/>
              <w:right w:val="nil"/>
            </w:tcBorders>
            <w:shd w:val="clear" w:color="000000" w:fill="FFFFFF"/>
            <w:vAlign w:val="bottom"/>
            <w:hideMark/>
          </w:tcPr>
          <w:p w14:paraId="06C0590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138</w:t>
            </w:r>
          </w:p>
        </w:tc>
      </w:tr>
      <w:tr w:rsidR="000E0077" w:rsidRPr="000E0077" w14:paraId="058742DC" w14:textId="77777777" w:rsidTr="000E0077">
        <w:trPr>
          <w:trHeight w:val="280"/>
        </w:trPr>
        <w:tc>
          <w:tcPr>
            <w:tcW w:w="2740" w:type="dxa"/>
            <w:tcBorders>
              <w:top w:val="nil"/>
              <w:left w:val="nil"/>
              <w:bottom w:val="single" w:sz="8" w:space="0" w:color="737373"/>
              <w:right w:val="nil"/>
            </w:tcBorders>
            <w:shd w:val="clear" w:color="000000" w:fill="FFFFFF"/>
            <w:vAlign w:val="bottom"/>
            <w:hideMark/>
          </w:tcPr>
          <w:p w14:paraId="45745312"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AA3ACD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221</w:t>
            </w:r>
          </w:p>
        </w:tc>
        <w:tc>
          <w:tcPr>
            <w:tcW w:w="1000" w:type="dxa"/>
            <w:tcBorders>
              <w:top w:val="nil"/>
              <w:left w:val="nil"/>
              <w:bottom w:val="single" w:sz="8" w:space="0" w:color="737373"/>
              <w:right w:val="nil"/>
            </w:tcBorders>
            <w:shd w:val="clear" w:color="000000" w:fill="FFFFFF"/>
            <w:vAlign w:val="bottom"/>
            <w:hideMark/>
          </w:tcPr>
          <w:p w14:paraId="142B4D2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162</w:t>
            </w:r>
          </w:p>
        </w:tc>
        <w:tc>
          <w:tcPr>
            <w:tcW w:w="1000" w:type="dxa"/>
            <w:tcBorders>
              <w:top w:val="nil"/>
              <w:left w:val="nil"/>
              <w:bottom w:val="single" w:sz="8" w:space="0" w:color="737373"/>
              <w:right w:val="nil"/>
            </w:tcBorders>
            <w:shd w:val="clear" w:color="000000" w:fill="FFFFFF"/>
            <w:vAlign w:val="bottom"/>
            <w:hideMark/>
          </w:tcPr>
          <w:p w14:paraId="5C3C048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383</w:t>
            </w:r>
          </w:p>
        </w:tc>
      </w:tr>
      <w:tr w:rsidR="000E0077" w:rsidRPr="000E0077" w14:paraId="227F5418" w14:textId="77777777" w:rsidTr="000E0077">
        <w:trPr>
          <w:trHeight w:val="280"/>
        </w:trPr>
        <w:tc>
          <w:tcPr>
            <w:tcW w:w="2740" w:type="dxa"/>
            <w:tcBorders>
              <w:top w:val="nil"/>
              <w:left w:val="nil"/>
              <w:bottom w:val="single" w:sz="8" w:space="0" w:color="737373"/>
              <w:right w:val="nil"/>
            </w:tcBorders>
            <w:shd w:val="clear" w:color="000000" w:fill="FFFFFF"/>
            <w:vAlign w:val="bottom"/>
            <w:hideMark/>
          </w:tcPr>
          <w:p w14:paraId="311C96C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0D184F2"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74.41%</w:t>
            </w:r>
          </w:p>
        </w:tc>
        <w:tc>
          <w:tcPr>
            <w:tcW w:w="1000" w:type="dxa"/>
            <w:tcBorders>
              <w:top w:val="nil"/>
              <w:left w:val="nil"/>
              <w:bottom w:val="single" w:sz="8" w:space="0" w:color="737373"/>
              <w:right w:val="nil"/>
            </w:tcBorders>
            <w:shd w:val="clear" w:color="000000" w:fill="FFFFFF"/>
            <w:vAlign w:val="bottom"/>
            <w:hideMark/>
          </w:tcPr>
          <w:p w14:paraId="70E60F47"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4E50F0E"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4AF3D62D" w14:textId="77777777" w:rsidR="00DD3C33" w:rsidRPr="00987437" w:rsidRDefault="00DD3C33" w:rsidP="00C520CE">
      <w:pPr>
        <w:rPr>
          <w:rFonts w:ascii="Arial" w:hAnsi="Arial"/>
          <w:color w:val="333333" w:themeColor="text1"/>
        </w:rPr>
      </w:pPr>
    </w:p>
    <w:p w14:paraId="076C664D" w14:textId="77777777" w:rsidR="00DD3C33" w:rsidRPr="00987437" w:rsidRDefault="00DD3C33" w:rsidP="00C520CE">
      <w:pPr>
        <w:rPr>
          <w:rFonts w:ascii="Arial" w:hAnsi="Arial"/>
          <w:color w:val="333333" w:themeColor="text1"/>
        </w:rPr>
      </w:pPr>
    </w:p>
    <w:p w14:paraId="649D454D"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 xml:space="preserve">Model 2: Original model with new 1980-2015 dataset. </w:t>
      </w:r>
    </w:p>
    <w:p w14:paraId="0078970F" w14:textId="77777777" w:rsidR="00DD3C33" w:rsidRPr="00987437" w:rsidRDefault="00DD3C33" w:rsidP="00C520CE">
      <w:pPr>
        <w:rPr>
          <w:rFonts w:ascii="Arial" w:hAnsi="Arial"/>
          <w:color w:val="333333" w:themeColor="text1"/>
        </w:rPr>
      </w:pPr>
    </w:p>
    <w:p w14:paraId="2D47C622" w14:textId="3DBC7BF8"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Our first step in expanding the dataset was to add additional data</w:t>
      </w:r>
      <w:ins w:id="109" w:author="Sharyn O'Halloran" w:date="2016-05-11T18:49:00Z">
        <w:r w:rsidR="00AC012A">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 xml:space="preserve">points to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original model and to find whether </w:t>
      </w:r>
      <w:del w:id="110" w:author="Sharyn O'Halloran" w:date="2016-05-11T18:49:00Z">
        <w:r w:rsidRPr="00987437" w:rsidDel="00AC012A">
          <w:rPr>
            <w:rFonts w:ascii="Arial" w:eastAsia="Times New Roman" w:hAnsi="Arial"/>
            <w:color w:val="333333" w:themeColor="text1"/>
            <w:sz w:val="20"/>
          </w:rPr>
          <w:delText xml:space="preserve">it </w:delText>
        </w:r>
      </w:del>
      <w:ins w:id="111" w:author="Sharyn O'Halloran" w:date="2016-05-11T18:49:00Z">
        <w:r w:rsidR="00AC012A">
          <w:rPr>
            <w:rFonts w:ascii="Arial" w:eastAsia="Times New Roman" w:hAnsi="Arial"/>
            <w:color w:val="333333" w:themeColor="text1"/>
            <w:sz w:val="20"/>
          </w:rPr>
          <w:t>the model</w:t>
        </w:r>
        <w:r w:rsidR="00AC012A"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 xml:space="preserve">performed differently. In this case, we added additional countries, expanded the years up to 2015, and input more elections. In order to compare across subsequent models, we limited the years to 1980 to 2015 and eliminated state-level elections, reducing the number of observations to </w:t>
      </w:r>
      <w:commentRangeStart w:id="112"/>
      <w:r w:rsidRPr="00987437">
        <w:rPr>
          <w:rFonts w:ascii="Arial" w:eastAsia="Times New Roman" w:hAnsi="Arial"/>
          <w:color w:val="333333" w:themeColor="text1"/>
          <w:sz w:val="20"/>
        </w:rPr>
        <w:t>173</w:t>
      </w:r>
      <w:commentRangeEnd w:id="112"/>
      <w:r w:rsidR="00AC012A">
        <w:rPr>
          <w:rStyle w:val="CommentReference"/>
          <w:rFonts w:ascii="Arial" w:eastAsia="Arial" w:hAnsi="Arial" w:cs="Arial"/>
          <w:color w:val="000000"/>
        </w:rPr>
        <w:commentReference w:id="112"/>
      </w:r>
      <w:r w:rsidRPr="00987437">
        <w:rPr>
          <w:rFonts w:ascii="Arial" w:eastAsia="Times New Roman" w:hAnsi="Arial"/>
          <w:color w:val="333333" w:themeColor="text1"/>
          <w:sz w:val="20"/>
        </w:rPr>
        <w:t>. Previous models in literature were based on national elections, and we want to give an international focus to the data gathered. Model 2 of Table 1 shows the result of th</w:t>
      </w:r>
      <w:ins w:id="113" w:author="Sharyn O'Halloran" w:date="2016-05-11T18:50:00Z">
        <w:r w:rsidR="00AC012A">
          <w:rPr>
            <w:rFonts w:ascii="Arial" w:eastAsia="Times New Roman" w:hAnsi="Arial"/>
            <w:color w:val="333333" w:themeColor="text1"/>
            <w:sz w:val="20"/>
          </w:rPr>
          <w:t>is</w:t>
        </w:r>
      </w:ins>
      <w:del w:id="114" w:author="Sharyn O'Halloran" w:date="2016-05-11T18:50:00Z">
        <w:r w:rsidRPr="00987437" w:rsidDel="00AC012A">
          <w:rPr>
            <w:rFonts w:ascii="Arial" w:eastAsia="Times New Roman" w:hAnsi="Arial"/>
            <w:color w:val="333333" w:themeColor="text1"/>
            <w:sz w:val="20"/>
          </w:rPr>
          <w:delText>e</w:delText>
        </w:r>
      </w:del>
      <w:r w:rsidRPr="00987437">
        <w:rPr>
          <w:rFonts w:ascii="Arial" w:eastAsia="Times New Roman" w:hAnsi="Arial"/>
          <w:color w:val="333333" w:themeColor="text1"/>
          <w:sz w:val="20"/>
        </w:rPr>
        <w:t xml:space="preserve"> regression</w:t>
      </w:r>
      <w:ins w:id="115" w:author="Sharyn O'Halloran" w:date="2016-05-11T18:50:00Z">
        <w:r w:rsidR="00AC012A">
          <w:rPr>
            <w:rFonts w:ascii="Arial" w:eastAsia="Times New Roman" w:hAnsi="Arial"/>
            <w:color w:val="333333" w:themeColor="text1"/>
            <w:sz w:val="20"/>
          </w:rPr>
          <w:t xml:space="preserve"> using the expanded data set.  </w:t>
        </w:r>
      </w:ins>
      <w:r w:rsidRPr="00987437">
        <w:rPr>
          <w:rFonts w:ascii="Arial" w:eastAsia="Times New Roman" w:hAnsi="Arial"/>
          <w:color w:val="333333" w:themeColor="text1"/>
          <w:sz w:val="20"/>
        </w:rPr>
        <w:t xml:space="preserve">, </w:t>
      </w:r>
      <w:del w:id="116" w:author="Sharyn O'Halloran" w:date="2016-05-11T18:51:00Z">
        <w:r w:rsidRPr="00987437" w:rsidDel="00AC012A">
          <w:rPr>
            <w:rFonts w:ascii="Arial" w:eastAsia="Times New Roman" w:hAnsi="Arial"/>
            <w:color w:val="333333" w:themeColor="text1"/>
            <w:sz w:val="20"/>
          </w:rPr>
          <w:delText>where g</w:delText>
        </w:r>
      </w:del>
      <w:ins w:id="117" w:author="Sharyn O'Halloran" w:date="2016-05-11T18:51:00Z">
        <w:r w:rsidR="00AC012A">
          <w:rPr>
            <w:rFonts w:ascii="Arial" w:eastAsia="Times New Roman" w:hAnsi="Arial"/>
            <w:color w:val="333333" w:themeColor="text1"/>
            <w:sz w:val="20"/>
          </w:rPr>
          <w:t>G</w:t>
        </w:r>
      </w:ins>
      <w:r w:rsidRPr="00987437">
        <w:rPr>
          <w:rFonts w:ascii="Arial" w:eastAsia="Times New Roman" w:hAnsi="Arial"/>
          <w:color w:val="333333" w:themeColor="text1"/>
          <w:sz w:val="20"/>
        </w:rPr>
        <w:t xml:space="preserve">overnment approval and incumbency status </w:t>
      </w:r>
      <w:del w:id="118" w:author="Sharyn O'Halloran" w:date="2016-05-11T18:51:00Z">
        <w:r w:rsidRPr="00987437" w:rsidDel="00AC012A">
          <w:rPr>
            <w:rFonts w:ascii="Arial" w:eastAsia="Times New Roman" w:hAnsi="Arial"/>
            <w:color w:val="333333" w:themeColor="text1"/>
            <w:sz w:val="20"/>
          </w:rPr>
          <w:delText xml:space="preserve">are </w:delText>
        </w:r>
      </w:del>
      <w:r w:rsidRPr="00987437">
        <w:rPr>
          <w:rFonts w:ascii="Arial" w:eastAsia="Times New Roman" w:hAnsi="Arial"/>
          <w:color w:val="333333" w:themeColor="text1"/>
          <w:sz w:val="20"/>
        </w:rPr>
        <w:t xml:space="preserve">still </w:t>
      </w:r>
      <w:del w:id="119" w:author="Sharyn O'Halloran" w:date="2016-05-11T18:51:00Z">
        <w:r w:rsidRPr="00987437" w:rsidDel="00AC012A">
          <w:rPr>
            <w:rFonts w:ascii="Arial" w:eastAsia="Times New Roman" w:hAnsi="Arial"/>
            <w:color w:val="333333" w:themeColor="text1"/>
            <w:sz w:val="20"/>
          </w:rPr>
          <w:delText xml:space="preserve">very </w:delText>
        </w:r>
      </w:del>
      <w:ins w:id="120" w:author="Sharyn O'Halloran" w:date="2016-05-11T18:51:00Z">
        <w:r w:rsidR="00AC012A">
          <w:rPr>
            <w:rFonts w:ascii="Arial" w:eastAsia="Times New Roman" w:hAnsi="Arial"/>
            <w:color w:val="333333" w:themeColor="text1"/>
            <w:sz w:val="20"/>
          </w:rPr>
          <w:t>remains statistically</w:t>
        </w:r>
        <w:r w:rsidR="00AC012A"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 xml:space="preserve">significant. Table 3 shows a higher correct classification </w:t>
      </w:r>
      <w:ins w:id="121" w:author="Sharyn O'Halloran" w:date="2016-05-11T18:51:00Z">
        <w:r w:rsidR="00AC012A">
          <w:rPr>
            <w:rFonts w:ascii="Arial" w:eastAsia="Times New Roman" w:hAnsi="Arial"/>
            <w:color w:val="333333" w:themeColor="text1"/>
            <w:sz w:val="20"/>
          </w:rPr>
          <w:t xml:space="preserve">rate, </w:t>
        </w:r>
      </w:ins>
      <w:r w:rsidRPr="00987437">
        <w:rPr>
          <w:rFonts w:ascii="Arial" w:eastAsia="Times New Roman" w:hAnsi="Arial"/>
          <w:color w:val="333333" w:themeColor="text1"/>
          <w:sz w:val="20"/>
        </w:rPr>
        <w:t xml:space="preserve">with 75.1% of the elections correctly predicted.  </w:t>
      </w:r>
    </w:p>
    <w:p w14:paraId="3588DC39"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0E0077" w:rsidRPr="000E0077" w14:paraId="14348DBE" w14:textId="77777777" w:rsidTr="000E0077">
        <w:trPr>
          <w:trHeight w:val="520"/>
        </w:trPr>
        <w:tc>
          <w:tcPr>
            <w:tcW w:w="6020" w:type="dxa"/>
            <w:gridSpan w:val="4"/>
            <w:tcBorders>
              <w:top w:val="nil"/>
              <w:left w:val="nil"/>
              <w:bottom w:val="single" w:sz="8" w:space="0" w:color="737373"/>
              <w:right w:val="nil"/>
            </w:tcBorders>
            <w:shd w:val="clear" w:color="000000" w:fill="FFFFFF"/>
            <w:vAlign w:val="bottom"/>
            <w:hideMark/>
          </w:tcPr>
          <w:p w14:paraId="6872B91D"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w:t>
            </w:r>
            <w:r w:rsidRPr="00987437">
              <w:rPr>
                <w:rFonts w:ascii="Arial" w:eastAsia="Times New Roman" w:hAnsi="Arial"/>
                <w:b/>
                <w:bCs/>
                <w:color w:val="336699"/>
                <w:sz w:val="18"/>
                <w:szCs w:val="18"/>
              </w:rPr>
              <w:t>el 2 - Original model with new d</w:t>
            </w:r>
            <w:r w:rsidRPr="000E0077">
              <w:rPr>
                <w:rFonts w:ascii="Arial" w:eastAsia="Times New Roman" w:hAnsi="Arial"/>
                <w:b/>
                <w:bCs/>
                <w:color w:val="336699"/>
                <w:sz w:val="18"/>
                <w:szCs w:val="18"/>
              </w:rPr>
              <w:t>ata</w:t>
            </w:r>
          </w:p>
        </w:tc>
      </w:tr>
      <w:tr w:rsidR="000E0077" w:rsidRPr="000E0077" w14:paraId="7D8FF90C"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3F2E5D55"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0BF5F4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8B6A84A"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12631100"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1AF2B7AC" w14:textId="77777777" w:rsidTr="000E0077">
        <w:trPr>
          <w:trHeight w:val="260"/>
        </w:trPr>
        <w:tc>
          <w:tcPr>
            <w:tcW w:w="2940" w:type="dxa"/>
            <w:tcBorders>
              <w:top w:val="nil"/>
              <w:left w:val="nil"/>
              <w:bottom w:val="nil"/>
              <w:right w:val="nil"/>
            </w:tcBorders>
            <w:shd w:val="clear" w:color="000000" w:fill="FFFFFF"/>
            <w:vAlign w:val="bottom"/>
            <w:hideMark/>
          </w:tcPr>
          <w:p w14:paraId="17524F9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C38AF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70</w:t>
            </w:r>
          </w:p>
        </w:tc>
        <w:tc>
          <w:tcPr>
            <w:tcW w:w="1000" w:type="dxa"/>
            <w:tcBorders>
              <w:top w:val="nil"/>
              <w:left w:val="nil"/>
              <w:bottom w:val="nil"/>
              <w:right w:val="nil"/>
            </w:tcBorders>
            <w:shd w:val="clear" w:color="000000" w:fill="FFFFFF"/>
            <w:vAlign w:val="bottom"/>
            <w:hideMark/>
          </w:tcPr>
          <w:p w14:paraId="27B6703C"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24</w:t>
            </w:r>
          </w:p>
        </w:tc>
        <w:tc>
          <w:tcPr>
            <w:tcW w:w="1000" w:type="dxa"/>
            <w:tcBorders>
              <w:top w:val="nil"/>
              <w:left w:val="nil"/>
              <w:bottom w:val="nil"/>
              <w:right w:val="nil"/>
            </w:tcBorders>
            <w:shd w:val="clear" w:color="000000" w:fill="FFFFFF"/>
            <w:vAlign w:val="bottom"/>
            <w:hideMark/>
          </w:tcPr>
          <w:p w14:paraId="1CFC6D1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94</w:t>
            </w:r>
          </w:p>
        </w:tc>
      </w:tr>
      <w:tr w:rsidR="000E0077" w:rsidRPr="000E0077" w14:paraId="343AD445" w14:textId="77777777" w:rsidTr="000E0077">
        <w:trPr>
          <w:trHeight w:val="260"/>
        </w:trPr>
        <w:tc>
          <w:tcPr>
            <w:tcW w:w="2940" w:type="dxa"/>
            <w:tcBorders>
              <w:top w:val="nil"/>
              <w:left w:val="nil"/>
              <w:bottom w:val="nil"/>
              <w:right w:val="nil"/>
            </w:tcBorders>
            <w:shd w:val="clear" w:color="000000" w:fill="FFFFFF"/>
            <w:vAlign w:val="bottom"/>
            <w:hideMark/>
          </w:tcPr>
          <w:p w14:paraId="6C7CF58F"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0E55202"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4887CF4C"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60</w:t>
            </w:r>
          </w:p>
        </w:tc>
        <w:tc>
          <w:tcPr>
            <w:tcW w:w="1000" w:type="dxa"/>
            <w:tcBorders>
              <w:top w:val="nil"/>
              <w:left w:val="nil"/>
              <w:bottom w:val="nil"/>
              <w:right w:val="nil"/>
            </w:tcBorders>
            <w:shd w:val="clear" w:color="000000" w:fill="FFFFFF"/>
            <w:vAlign w:val="bottom"/>
            <w:hideMark/>
          </w:tcPr>
          <w:p w14:paraId="1D2875C5"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79</w:t>
            </w:r>
          </w:p>
        </w:tc>
      </w:tr>
      <w:tr w:rsidR="000E0077" w:rsidRPr="000E0077" w14:paraId="12A97E30"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4FEE1C67"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CC4843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1A121CC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43E711F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173</w:t>
            </w:r>
          </w:p>
        </w:tc>
      </w:tr>
      <w:tr w:rsidR="000E0077" w:rsidRPr="000E0077" w14:paraId="69373ACE"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0B5AAD2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0B1E0C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75.14%</w:t>
            </w:r>
          </w:p>
        </w:tc>
        <w:tc>
          <w:tcPr>
            <w:tcW w:w="1000" w:type="dxa"/>
            <w:tcBorders>
              <w:top w:val="nil"/>
              <w:left w:val="nil"/>
              <w:bottom w:val="single" w:sz="8" w:space="0" w:color="737373"/>
              <w:right w:val="nil"/>
            </w:tcBorders>
            <w:shd w:val="clear" w:color="000000" w:fill="FFFFFF"/>
            <w:vAlign w:val="bottom"/>
            <w:hideMark/>
          </w:tcPr>
          <w:p w14:paraId="3309E952"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E48C841"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5E753BD4"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3. Election classification of model 2.</w:t>
      </w:r>
    </w:p>
    <w:p w14:paraId="3EFDCB03" w14:textId="77777777" w:rsidR="00DD3C33" w:rsidRPr="00987437" w:rsidRDefault="00DD3C33" w:rsidP="00C520CE">
      <w:pPr>
        <w:rPr>
          <w:rFonts w:ascii="Arial" w:hAnsi="Arial"/>
          <w:color w:val="333333" w:themeColor="text1"/>
        </w:rPr>
      </w:pPr>
    </w:p>
    <w:p w14:paraId="29621885"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There are two specific measures of classification that improve our understanding of the precision of the model: sensitivity and specificity. Sensitivity is the probability of classifying a positive occurrence as positive. Sensitivity in our model is the probability of predicting that the election will go to the incumbent party given that the incumbent party did win (70/89=78.65%). Specificity is the probability of predicting that the incumbent party will lose given that it lost (60/84=71.43%). Even though our model does well predicting observations in general, it does a better job at predicting positive than negative results.</w:t>
      </w:r>
    </w:p>
    <w:p w14:paraId="33536568" w14:textId="77777777" w:rsidR="00DD3C33" w:rsidRPr="00987437" w:rsidRDefault="00DD3C33" w:rsidP="00C520CE">
      <w:pPr>
        <w:rPr>
          <w:rFonts w:ascii="Arial" w:hAnsi="Arial"/>
          <w:color w:val="333333" w:themeColor="text1"/>
        </w:rPr>
      </w:pPr>
    </w:p>
    <w:p w14:paraId="21661E60" w14:textId="02ECB0FD"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This classification is done assuming a positive result if the predicted probability is above 50%. A sensitivity and specificity analysis measures the specificity and sensitivity of the model for each probability cutoff. The following graph shows that the probability cutoff that make positive and negative predictions equally powerful is closer to 52%. This implies that the model should classify a</w:t>
      </w:r>
      <w:ins w:id="122" w:author="Sharyn O'Halloran" w:date="2016-05-11T18:54:00Z">
        <w:r w:rsidR="00AC012A">
          <w:rPr>
            <w:rFonts w:ascii="Arial" w:eastAsia="Times New Roman" w:hAnsi="Arial"/>
            <w:color w:val="333333" w:themeColor="text1"/>
            <w:sz w:val="20"/>
          </w:rPr>
          <w:t>n</w:t>
        </w:r>
      </w:ins>
      <w:r w:rsidRPr="00987437">
        <w:rPr>
          <w:rFonts w:ascii="Arial" w:eastAsia="Times New Roman" w:hAnsi="Arial"/>
          <w:color w:val="333333" w:themeColor="text1"/>
          <w:sz w:val="20"/>
        </w:rPr>
        <w:t xml:space="preserve"> incumbent party as winner only if the predicted probability of winning is above 52%.</w:t>
      </w:r>
    </w:p>
    <w:p w14:paraId="65A80950" w14:textId="77777777" w:rsidR="00DD3C33" w:rsidRPr="00987437" w:rsidRDefault="00DD3C33" w:rsidP="00C520CE">
      <w:pPr>
        <w:rPr>
          <w:rFonts w:ascii="Arial" w:hAnsi="Arial"/>
          <w:color w:val="333333" w:themeColor="text1"/>
        </w:rPr>
      </w:pPr>
    </w:p>
    <w:p w14:paraId="7A7A23F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lastRenderedPageBreak/>
        <w:t>Figure 1. Sensitivity and Specificity Analysis of Model 2</w:t>
      </w:r>
    </w:p>
    <w:p w14:paraId="3AC3B0A0" w14:textId="77777777" w:rsidR="00DD3C33" w:rsidRPr="00987437" w:rsidRDefault="00DD3C33" w:rsidP="00C520CE">
      <w:pPr>
        <w:rPr>
          <w:rFonts w:ascii="Arial" w:hAnsi="Arial"/>
          <w:color w:val="333333" w:themeColor="text1"/>
        </w:rPr>
      </w:pPr>
      <w:r w:rsidRPr="00987437">
        <w:rPr>
          <w:rFonts w:ascii="Arial" w:hAnsi="Arial"/>
          <w:noProof/>
          <w:color w:val="333333" w:themeColor="text1"/>
          <w:lang w:eastAsia="en-US"/>
        </w:rPr>
        <w:drawing>
          <wp:inline distT="19050" distB="19050" distL="19050" distR="19050" wp14:anchorId="4CE0676B" wp14:editId="57EC47B7">
            <wp:extent cx="3809313" cy="2757488"/>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3809313" cy="2757488"/>
                    </a:xfrm>
                    <a:prstGeom prst="rect">
                      <a:avLst/>
                    </a:prstGeom>
                    <a:ln/>
                  </pic:spPr>
                </pic:pic>
              </a:graphicData>
            </a:graphic>
          </wp:inline>
        </w:drawing>
      </w:r>
    </w:p>
    <w:p w14:paraId="005BAC97"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*Placeholder</w:t>
      </w:r>
    </w:p>
    <w:p w14:paraId="57F8D4C0" w14:textId="77777777" w:rsidR="00DD3C33" w:rsidRPr="00987437" w:rsidRDefault="00DD3C33" w:rsidP="00C520CE">
      <w:pPr>
        <w:rPr>
          <w:rFonts w:ascii="Arial" w:hAnsi="Arial"/>
          <w:color w:val="333333" w:themeColor="text1"/>
        </w:rPr>
      </w:pPr>
    </w:p>
    <w:p w14:paraId="0006B6ED" w14:textId="53279DC8"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resulting classification is shown in Table 4. The positive predictions are now slightly less powerful, but we gained a </w:t>
      </w:r>
      <w:del w:id="123" w:author="Sharyn O'Halloran" w:date="2016-05-11T18:55:00Z">
        <w:r w:rsidRPr="00987437" w:rsidDel="003337F9">
          <w:rPr>
            <w:rFonts w:ascii="Arial" w:eastAsia="Times New Roman" w:hAnsi="Arial"/>
            <w:color w:val="333333" w:themeColor="text1"/>
            <w:sz w:val="20"/>
          </w:rPr>
          <w:delText xml:space="preserve">lot </w:delText>
        </w:r>
      </w:del>
      <w:ins w:id="124" w:author="Sharyn O'Halloran" w:date="2016-05-11T18:55:00Z">
        <w:r w:rsidR="003337F9">
          <w:rPr>
            <w:rFonts w:ascii="Arial" w:eastAsia="Times New Roman" w:hAnsi="Arial"/>
            <w:color w:val="333333" w:themeColor="text1"/>
            <w:sz w:val="20"/>
          </w:rPr>
          <w:t>great deal</w:t>
        </w:r>
        <w:r w:rsidR="003337F9"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 xml:space="preserve">of power from the negative prediction, increasing the </w:t>
      </w:r>
      <w:ins w:id="125" w:author="Sharyn O'Halloran" w:date="2016-05-11T18:55:00Z">
        <w:r w:rsidR="003337F9">
          <w:rPr>
            <w:rFonts w:ascii="Arial" w:eastAsia="Times New Roman" w:hAnsi="Arial"/>
            <w:color w:val="333333" w:themeColor="text1"/>
            <w:sz w:val="20"/>
          </w:rPr>
          <w:t xml:space="preserve">model’s overall </w:t>
        </w:r>
      </w:ins>
      <w:del w:id="126" w:author="Sharyn O'Halloran" w:date="2016-05-11T18:55:00Z">
        <w:r w:rsidRPr="00987437" w:rsidDel="003337F9">
          <w:rPr>
            <w:rFonts w:ascii="Arial" w:eastAsia="Times New Roman" w:hAnsi="Arial"/>
            <w:color w:val="333333" w:themeColor="text1"/>
            <w:sz w:val="20"/>
          </w:rPr>
          <w:delText xml:space="preserve">prediction </w:delText>
        </w:r>
      </w:del>
      <w:ins w:id="127" w:author="Sharyn O'Halloran" w:date="2016-05-11T18:55:00Z">
        <w:r w:rsidR="003337F9" w:rsidRPr="00987437">
          <w:rPr>
            <w:rFonts w:ascii="Arial" w:eastAsia="Times New Roman" w:hAnsi="Arial"/>
            <w:color w:val="333333" w:themeColor="text1"/>
            <w:sz w:val="20"/>
          </w:rPr>
          <w:t>predicti</w:t>
        </w:r>
        <w:r w:rsidR="003337F9">
          <w:rPr>
            <w:rFonts w:ascii="Arial" w:eastAsia="Times New Roman" w:hAnsi="Arial"/>
            <w:color w:val="333333" w:themeColor="text1"/>
            <w:sz w:val="20"/>
          </w:rPr>
          <w:t>ve</w:t>
        </w:r>
        <w:r w:rsidR="003337F9"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 xml:space="preserve">power </w:t>
      </w:r>
      <w:del w:id="128" w:author="Sharyn O'Halloran" w:date="2016-05-11T18:55:00Z">
        <w:r w:rsidRPr="00987437" w:rsidDel="003337F9">
          <w:rPr>
            <w:rFonts w:ascii="Arial" w:eastAsia="Times New Roman" w:hAnsi="Arial"/>
            <w:color w:val="333333" w:themeColor="text1"/>
            <w:sz w:val="20"/>
          </w:rPr>
          <w:delText xml:space="preserve">up </w:delText>
        </w:r>
      </w:del>
      <w:r w:rsidRPr="00987437">
        <w:rPr>
          <w:rFonts w:ascii="Arial" w:eastAsia="Times New Roman" w:hAnsi="Arial"/>
          <w:color w:val="333333" w:themeColor="text1"/>
          <w:sz w:val="20"/>
        </w:rPr>
        <w:t>to 75.72%.</w:t>
      </w:r>
    </w:p>
    <w:p w14:paraId="1CA4568D" w14:textId="77777777" w:rsidR="00DD3C33" w:rsidRPr="00987437" w:rsidRDefault="00DD3C33" w:rsidP="00C520CE">
      <w:pPr>
        <w:rPr>
          <w:rFonts w:ascii="Arial" w:hAnsi="Arial"/>
          <w:color w:val="333333" w:themeColor="text1"/>
        </w:rPr>
      </w:pPr>
    </w:p>
    <w:p w14:paraId="67991864"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4. Election classification of model 2 with cutoff of 52%</w:t>
      </w:r>
    </w:p>
    <w:tbl>
      <w:tblPr>
        <w:tblW w:w="6020" w:type="dxa"/>
        <w:tblLook w:val="04A0" w:firstRow="1" w:lastRow="0" w:firstColumn="1" w:lastColumn="0" w:noHBand="0" w:noVBand="1"/>
      </w:tblPr>
      <w:tblGrid>
        <w:gridCol w:w="2940"/>
        <w:gridCol w:w="1080"/>
        <w:gridCol w:w="1000"/>
        <w:gridCol w:w="1000"/>
      </w:tblGrid>
      <w:tr w:rsidR="000E0077" w:rsidRPr="000E0077" w14:paraId="17563B5C" w14:textId="77777777" w:rsidTr="000E0077">
        <w:trPr>
          <w:trHeight w:val="280"/>
        </w:trPr>
        <w:tc>
          <w:tcPr>
            <w:tcW w:w="6020" w:type="dxa"/>
            <w:gridSpan w:val="4"/>
            <w:tcBorders>
              <w:top w:val="nil"/>
              <w:left w:val="nil"/>
              <w:bottom w:val="single" w:sz="8" w:space="0" w:color="737373"/>
              <w:right w:val="nil"/>
            </w:tcBorders>
            <w:shd w:val="clear" w:color="000000" w:fill="FFFFFF"/>
            <w:vAlign w:val="bottom"/>
            <w:hideMark/>
          </w:tcPr>
          <w:p w14:paraId="7094CBA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2 - Cutoff = 52%</w:t>
            </w:r>
          </w:p>
        </w:tc>
      </w:tr>
      <w:tr w:rsidR="000E0077" w:rsidRPr="000E0077" w14:paraId="0AA08D20"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623002F9"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66EF006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9EEF8C8"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FCB058B"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7D691667" w14:textId="77777777" w:rsidTr="000E0077">
        <w:trPr>
          <w:trHeight w:val="260"/>
        </w:trPr>
        <w:tc>
          <w:tcPr>
            <w:tcW w:w="2940" w:type="dxa"/>
            <w:tcBorders>
              <w:top w:val="nil"/>
              <w:left w:val="nil"/>
              <w:bottom w:val="nil"/>
              <w:right w:val="nil"/>
            </w:tcBorders>
            <w:shd w:val="clear" w:color="000000" w:fill="FFFFFF"/>
            <w:vAlign w:val="bottom"/>
            <w:hideMark/>
          </w:tcPr>
          <w:p w14:paraId="4C52C01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1DA1214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67</w:t>
            </w:r>
          </w:p>
        </w:tc>
        <w:tc>
          <w:tcPr>
            <w:tcW w:w="1000" w:type="dxa"/>
            <w:tcBorders>
              <w:top w:val="nil"/>
              <w:left w:val="nil"/>
              <w:bottom w:val="nil"/>
              <w:right w:val="nil"/>
            </w:tcBorders>
            <w:shd w:val="clear" w:color="000000" w:fill="FFFFFF"/>
            <w:vAlign w:val="bottom"/>
            <w:hideMark/>
          </w:tcPr>
          <w:p w14:paraId="49868D9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49F2A9C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87</w:t>
            </w:r>
          </w:p>
        </w:tc>
      </w:tr>
      <w:tr w:rsidR="000E0077" w:rsidRPr="000E0077" w14:paraId="569A7071" w14:textId="77777777" w:rsidTr="000E0077">
        <w:trPr>
          <w:trHeight w:val="260"/>
        </w:trPr>
        <w:tc>
          <w:tcPr>
            <w:tcW w:w="2940" w:type="dxa"/>
            <w:tcBorders>
              <w:top w:val="nil"/>
              <w:left w:val="nil"/>
              <w:bottom w:val="nil"/>
              <w:right w:val="nil"/>
            </w:tcBorders>
            <w:shd w:val="clear" w:color="000000" w:fill="FFFFFF"/>
            <w:vAlign w:val="bottom"/>
            <w:hideMark/>
          </w:tcPr>
          <w:p w14:paraId="438D7410"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24AA736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3A19742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7D8AF30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86</w:t>
            </w:r>
          </w:p>
        </w:tc>
      </w:tr>
      <w:tr w:rsidR="000E0077" w:rsidRPr="000E0077" w14:paraId="055D3C64"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7DD886AC"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6B37CB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89</w:t>
            </w:r>
          </w:p>
        </w:tc>
        <w:tc>
          <w:tcPr>
            <w:tcW w:w="1000" w:type="dxa"/>
            <w:tcBorders>
              <w:top w:val="nil"/>
              <w:left w:val="nil"/>
              <w:bottom w:val="single" w:sz="8" w:space="0" w:color="737373"/>
              <w:right w:val="nil"/>
            </w:tcBorders>
            <w:shd w:val="clear" w:color="000000" w:fill="FFFFFF"/>
            <w:vAlign w:val="bottom"/>
            <w:hideMark/>
          </w:tcPr>
          <w:p w14:paraId="5EC3E7E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84</w:t>
            </w:r>
          </w:p>
        </w:tc>
        <w:tc>
          <w:tcPr>
            <w:tcW w:w="1000" w:type="dxa"/>
            <w:tcBorders>
              <w:top w:val="nil"/>
              <w:left w:val="nil"/>
              <w:bottom w:val="single" w:sz="8" w:space="0" w:color="737373"/>
              <w:right w:val="nil"/>
            </w:tcBorders>
            <w:shd w:val="clear" w:color="000000" w:fill="FFFFFF"/>
            <w:vAlign w:val="bottom"/>
            <w:hideMark/>
          </w:tcPr>
          <w:p w14:paraId="1CA51D2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173</w:t>
            </w:r>
          </w:p>
        </w:tc>
      </w:tr>
      <w:tr w:rsidR="000E0077" w:rsidRPr="000E0077" w14:paraId="2093CDA2"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64E2712A"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E1C31D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75.72%</w:t>
            </w:r>
          </w:p>
        </w:tc>
        <w:tc>
          <w:tcPr>
            <w:tcW w:w="1000" w:type="dxa"/>
            <w:tcBorders>
              <w:top w:val="nil"/>
              <w:left w:val="nil"/>
              <w:bottom w:val="single" w:sz="8" w:space="0" w:color="737373"/>
              <w:right w:val="nil"/>
            </w:tcBorders>
            <w:shd w:val="clear" w:color="000000" w:fill="FFFFFF"/>
            <w:vAlign w:val="bottom"/>
            <w:hideMark/>
          </w:tcPr>
          <w:p w14:paraId="7AB21B23"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DC819D5"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0EF8E907" w14:textId="77777777" w:rsidR="00DD3C33" w:rsidRPr="00987437" w:rsidRDefault="00DD3C33" w:rsidP="00C520CE">
      <w:pPr>
        <w:rPr>
          <w:rFonts w:ascii="Arial" w:hAnsi="Arial"/>
          <w:color w:val="333333" w:themeColor="text1"/>
        </w:rPr>
      </w:pPr>
    </w:p>
    <w:p w14:paraId="7E1072E1" w14:textId="77777777" w:rsidR="00DD3C33" w:rsidRPr="00987437" w:rsidRDefault="00DD3C33" w:rsidP="00C520CE">
      <w:pPr>
        <w:rPr>
          <w:rFonts w:ascii="Arial" w:hAnsi="Arial"/>
          <w:color w:val="333333" w:themeColor="text1"/>
        </w:rPr>
      </w:pPr>
    </w:p>
    <w:p w14:paraId="58140A90"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3: Additional Variables on full 1980-2015 data</w:t>
      </w:r>
    </w:p>
    <w:p w14:paraId="13E614A6" w14:textId="77777777" w:rsidR="00DD3C33" w:rsidRPr="00987437" w:rsidRDefault="00DD3C33" w:rsidP="00C520CE">
      <w:pPr>
        <w:rPr>
          <w:rFonts w:ascii="Arial" w:hAnsi="Arial"/>
          <w:color w:val="333333" w:themeColor="text1"/>
        </w:rPr>
      </w:pPr>
    </w:p>
    <w:p w14:paraId="7CB2F214"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We determined that the model would have the most validity by expanding the data to include additional countries and variables, and to reduce the years to 1980 onward. Additional countries increase the robustness of the data, and ensures that there is sufficient data to analyze in difficult situations, for instance in the case of new democracies. </w:t>
      </w:r>
    </w:p>
    <w:p w14:paraId="77FDD7EE" w14:textId="77777777" w:rsidR="00DD3C33" w:rsidRPr="00987437" w:rsidRDefault="00DD3C33" w:rsidP="00C06BCD">
      <w:pPr>
        <w:jc w:val="both"/>
        <w:rPr>
          <w:rFonts w:ascii="Arial" w:eastAsia="Times New Roman" w:hAnsi="Arial"/>
          <w:color w:val="333333" w:themeColor="text1"/>
          <w:sz w:val="20"/>
        </w:rPr>
      </w:pPr>
    </w:p>
    <w:p w14:paraId="6051D09A" w14:textId="04753F6E"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A review of salient literature, described above, pointed to numerous potential additional variables. To decide which variables would be the best for our model, we looked at two criteria: differentiation between variables, so they would not measure similar attributes of an election, and availability of data, so we could apply the variable across countries and time. After applying these criteria to the salient variables in the literature review, we determined that four additional variables would be valuable: GDP growth, employment growth, inflation growth, and military conflicts. Some descriptive variables were also necessary in order to </w:t>
      </w:r>
      <w:r w:rsidRPr="00987437">
        <w:rPr>
          <w:rFonts w:ascii="Arial" w:eastAsia="Times New Roman" w:hAnsi="Arial"/>
          <w:color w:val="333333" w:themeColor="text1"/>
          <w:sz w:val="20"/>
        </w:rPr>
        <w:lastRenderedPageBreak/>
        <w:t>categorize countries for further analysis, including government type and Freedom House ratings. Model 3 in Table 1 does not include government approval, demonstrating the validity of these additional variables. Only incumbency status is statistically significant at the 95% level, although the model</w:t>
      </w:r>
      <w:del w:id="129" w:author="Sharyn O'Halloran" w:date="2016-05-11T18:58:00Z">
        <w:r w:rsidRPr="00987437" w:rsidDel="003337F9">
          <w:rPr>
            <w:rFonts w:ascii="Arial" w:eastAsia="Times New Roman" w:hAnsi="Arial"/>
            <w:color w:val="333333" w:themeColor="text1"/>
            <w:sz w:val="20"/>
          </w:rPr>
          <w:delText>s</w:delText>
        </w:r>
      </w:del>
      <w:ins w:id="130" w:author="Sharyn O'Halloran" w:date="2016-05-11T18:58:00Z">
        <w:r w:rsidR="003337F9">
          <w:rPr>
            <w:rFonts w:ascii="Arial" w:eastAsia="Times New Roman" w:hAnsi="Arial"/>
            <w:color w:val="333333" w:themeColor="text1"/>
            <w:sz w:val="20"/>
          </w:rPr>
          <w:t xml:space="preserve"> </w:t>
        </w:r>
      </w:ins>
      <w:del w:id="131" w:author="Sharyn O'Halloran" w:date="2016-05-11T18:58:00Z">
        <w:r w:rsidRPr="00987437" w:rsidDel="003337F9">
          <w:rPr>
            <w:rFonts w:ascii="Arial" w:eastAsia="Times New Roman" w:hAnsi="Arial"/>
            <w:color w:val="333333" w:themeColor="text1"/>
            <w:sz w:val="20"/>
          </w:rPr>
          <w:delText xml:space="preserve"> </w:delText>
        </w:r>
      </w:del>
      <w:r w:rsidRPr="00987437">
        <w:rPr>
          <w:rFonts w:ascii="Arial" w:eastAsia="Times New Roman" w:hAnsi="Arial"/>
          <w:color w:val="333333" w:themeColor="text1"/>
          <w:sz w:val="20"/>
        </w:rPr>
        <w:t>holds global significance.</w:t>
      </w:r>
      <w:ins w:id="132" w:author="Sharyn O'Halloran" w:date="2016-05-11T18:57:00Z">
        <w:r w:rsidR="003337F9">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The pseudo R squared decreased to 14% in this model, with 233 observations. Table 5 shows the prediction power of the model, with 71.2% of elections being predicted correctly.</w:t>
      </w:r>
    </w:p>
    <w:p w14:paraId="3DBC89A0" w14:textId="77777777" w:rsidR="00DD3C33" w:rsidRPr="00987437" w:rsidRDefault="00DD3C33" w:rsidP="00C520CE">
      <w:pPr>
        <w:rPr>
          <w:rFonts w:ascii="Arial" w:hAnsi="Arial"/>
          <w:color w:val="333333" w:themeColor="text1"/>
        </w:rPr>
      </w:pPr>
    </w:p>
    <w:p w14:paraId="04F88543"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5. Election classification of model 3.</w:t>
      </w:r>
    </w:p>
    <w:tbl>
      <w:tblPr>
        <w:tblW w:w="6020" w:type="dxa"/>
        <w:tblLook w:val="04A0" w:firstRow="1" w:lastRow="0" w:firstColumn="1" w:lastColumn="0" w:noHBand="0" w:noVBand="1"/>
      </w:tblPr>
      <w:tblGrid>
        <w:gridCol w:w="2940"/>
        <w:gridCol w:w="1080"/>
        <w:gridCol w:w="1000"/>
        <w:gridCol w:w="1000"/>
      </w:tblGrid>
      <w:tr w:rsidR="000E0077" w:rsidRPr="000E0077" w14:paraId="596337FD" w14:textId="77777777" w:rsidTr="000E0077">
        <w:trPr>
          <w:trHeight w:val="520"/>
        </w:trPr>
        <w:tc>
          <w:tcPr>
            <w:tcW w:w="6020" w:type="dxa"/>
            <w:gridSpan w:val="4"/>
            <w:tcBorders>
              <w:top w:val="nil"/>
              <w:left w:val="nil"/>
              <w:bottom w:val="single" w:sz="8" w:space="0" w:color="737373"/>
              <w:right w:val="nil"/>
            </w:tcBorders>
            <w:shd w:val="clear" w:color="000000" w:fill="FFFFFF"/>
            <w:vAlign w:val="bottom"/>
            <w:hideMark/>
          </w:tcPr>
          <w:p w14:paraId="385614A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3 - New data with new variables</w:t>
            </w:r>
          </w:p>
        </w:tc>
      </w:tr>
      <w:tr w:rsidR="000E0077" w:rsidRPr="000E0077" w14:paraId="472C2D08"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4E67BF46"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D21BC83"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249F6DD"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3A9026C5"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0D4B0FE8" w14:textId="77777777" w:rsidTr="000E0077">
        <w:trPr>
          <w:trHeight w:val="260"/>
        </w:trPr>
        <w:tc>
          <w:tcPr>
            <w:tcW w:w="2940" w:type="dxa"/>
            <w:tcBorders>
              <w:top w:val="nil"/>
              <w:left w:val="nil"/>
              <w:bottom w:val="nil"/>
              <w:right w:val="nil"/>
            </w:tcBorders>
            <w:shd w:val="clear" w:color="000000" w:fill="FFFFFF"/>
            <w:vAlign w:val="bottom"/>
            <w:hideMark/>
          </w:tcPr>
          <w:p w14:paraId="04C8611B"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1641EA1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nil"/>
              <w:right w:val="nil"/>
            </w:tcBorders>
            <w:shd w:val="clear" w:color="000000" w:fill="FFFFFF"/>
            <w:vAlign w:val="bottom"/>
            <w:hideMark/>
          </w:tcPr>
          <w:p w14:paraId="79BDCD9D"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34</w:t>
            </w:r>
          </w:p>
        </w:tc>
        <w:tc>
          <w:tcPr>
            <w:tcW w:w="1000" w:type="dxa"/>
            <w:tcBorders>
              <w:top w:val="nil"/>
              <w:left w:val="nil"/>
              <w:bottom w:val="nil"/>
              <w:right w:val="nil"/>
            </w:tcBorders>
            <w:shd w:val="clear" w:color="000000" w:fill="FFFFFF"/>
            <w:vAlign w:val="bottom"/>
            <w:hideMark/>
          </w:tcPr>
          <w:p w14:paraId="018603C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134</w:t>
            </w:r>
          </w:p>
        </w:tc>
      </w:tr>
      <w:tr w:rsidR="000E0077" w:rsidRPr="000E0077" w14:paraId="51A98270" w14:textId="77777777" w:rsidTr="000E0077">
        <w:trPr>
          <w:trHeight w:val="260"/>
        </w:trPr>
        <w:tc>
          <w:tcPr>
            <w:tcW w:w="2940" w:type="dxa"/>
            <w:tcBorders>
              <w:top w:val="nil"/>
              <w:left w:val="nil"/>
              <w:bottom w:val="nil"/>
              <w:right w:val="nil"/>
            </w:tcBorders>
            <w:shd w:val="clear" w:color="000000" w:fill="FFFFFF"/>
            <w:vAlign w:val="bottom"/>
            <w:hideMark/>
          </w:tcPr>
          <w:p w14:paraId="13ADF660"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13D17D9B"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33</w:t>
            </w:r>
          </w:p>
        </w:tc>
        <w:tc>
          <w:tcPr>
            <w:tcW w:w="1000" w:type="dxa"/>
            <w:tcBorders>
              <w:top w:val="nil"/>
              <w:left w:val="nil"/>
              <w:bottom w:val="nil"/>
              <w:right w:val="nil"/>
            </w:tcBorders>
            <w:shd w:val="clear" w:color="000000" w:fill="FFFFFF"/>
            <w:vAlign w:val="bottom"/>
            <w:hideMark/>
          </w:tcPr>
          <w:p w14:paraId="66CC7265"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4C4D6F0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99</w:t>
            </w:r>
          </w:p>
        </w:tc>
      </w:tr>
      <w:tr w:rsidR="000E0077" w:rsidRPr="000E0077" w14:paraId="5D3EDE82"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6EFDD82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B5B4038"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133</w:t>
            </w:r>
          </w:p>
        </w:tc>
        <w:tc>
          <w:tcPr>
            <w:tcW w:w="1000" w:type="dxa"/>
            <w:tcBorders>
              <w:top w:val="nil"/>
              <w:left w:val="nil"/>
              <w:bottom w:val="single" w:sz="8" w:space="0" w:color="737373"/>
              <w:right w:val="nil"/>
            </w:tcBorders>
            <w:shd w:val="clear" w:color="000000" w:fill="FFFFFF"/>
            <w:vAlign w:val="bottom"/>
            <w:hideMark/>
          </w:tcPr>
          <w:p w14:paraId="16BB603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100</w:t>
            </w:r>
          </w:p>
        </w:tc>
        <w:tc>
          <w:tcPr>
            <w:tcW w:w="1000" w:type="dxa"/>
            <w:tcBorders>
              <w:top w:val="nil"/>
              <w:left w:val="nil"/>
              <w:bottom w:val="single" w:sz="8" w:space="0" w:color="737373"/>
              <w:right w:val="nil"/>
            </w:tcBorders>
            <w:shd w:val="clear" w:color="000000" w:fill="FFFFFF"/>
            <w:vAlign w:val="bottom"/>
            <w:hideMark/>
          </w:tcPr>
          <w:p w14:paraId="2D66D67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233</w:t>
            </w:r>
          </w:p>
        </w:tc>
      </w:tr>
      <w:tr w:rsidR="000E0077" w:rsidRPr="000E0077" w14:paraId="6943D705"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4FEB1969"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093AB879"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71.24%</w:t>
            </w:r>
          </w:p>
        </w:tc>
        <w:tc>
          <w:tcPr>
            <w:tcW w:w="1000" w:type="dxa"/>
            <w:tcBorders>
              <w:top w:val="nil"/>
              <w:left w:val="nil"/>
              <w:bottom w:val="single" w:sz="8" w:space="0" w:color="737373"/>
              <w:right w:val="nil"/>
            </w:tcBorders>
            <w:shd w:val="clear" w:color="000000" w:fill="FFFFFF"/>
            <w:vAlign w:val="bottom"/>
            <w:hideMark/>
          </w:tcPr>
          <w:p w14:paraId="2CC3BFF1"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6CA74D0D"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7FFAA162" w14:textId="77777777" w:rsidR="00DD3C33" w:rsidRPr="00987437" w:rsidRDefault="00DD3C33" w:rsidP="00C520CE">
      <w:pPr>
        <w:rPr>
          <w:rFonts w:ascii="Arial" w:hAnsi="Arial"/>
          <w:color w:val="333333" w:themeColor="text1"/>
        </w:rPr>
      </w:pPr>
    </w:p>
    <w:p w14:paraId="4D0E29A8" w14:textId="77777777" w:rsidR="00DD3C33" w:rsidRPr="00987437" w:rsidRDefault="00DD3C33" w:rsidP="00C520CE">
      <w:pPr>
        <w:rPr>
          <w:rFonts w:ascii="Arial" w:hAnsi="Arial"/>
          <w:color w:val="333333" w:themeColor="text1"/>
        </w:rPr>
      </w:pPr>
    </w:p>
    <w:p w14:paraId="3360F204"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4: 1980-2015 data and a new model</w:t>
      </w:r>
    </w:p>
    <w:p w14:paraId="29315115" w14:textId="77777777" w:rsidR="00DD3C33" w:rsidRPr="00987437" w:rsidRDefault="00DD3C33" w:rsidP="00C520CE">
      <w:pPr>
        <w:rPr>
          <w:rFonts w:ascii="Arial" w:hAnsi="Arial"/>
          <w:color w:val="333333" w:themeColor="text1"/>
        </w:rPr>
      </w:pPr>
    </w:p>
    <w:p w14:paraId="64004CFF"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Our most complete model combines inflation, war status, incumbency status and government approval, the most salient variable. This model achieves our goal of boosting the classification rate up to 76.22%, increasing the pseudo R squared up to 28%, with the drawback of losing some observations. Table 6 shows the prediction classification of the model.</w:t>
      </w:r>
    </w:p>
    <w:p w14:paraId="7A96BF94" w14:textId="77777777" w:rsidR="00DD3C33" w:rsidRPr="00987437" w:rsidRDefault="00DD3C33" w:rsidP="00C520CE">
      <w:pPr>
        <w:rPr>
          <w:rFonts w:ascii="Arial" w:hAnsi="Arial"/>
          <w:color w:val="333333" w:themeColor="text1"/>
        </w:rPr>
      </w:pPr>
    </w:p>
    <w:p w14:paraId="0440950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6. Election classification of Model 4.</w:t>
      </w:r>
    </w:p>
    <w:tbl>
      <w:tblPr>
        <w:tblW w:w="6020" w:type="dxa"/>
        <w:tblLook w:val="04A0" w:firstRow="1" w:lastRow="0" w:firstColumn="1" w:lastColumn="0" w:noHBand="0" w:noVBand="1"/>
      </w:tblPr>
      <w:tblGrid>
        <w:gridCol w:w="2940"/>
        <w:gridCol w:w="1080"/>
        <w:gridCol w:w="1000"/>
        <w:gridCol w:w="1000"/>
      </w:tblGrid>
      <w:tr w:rsidR="000E0077" w:rsidRPr="000E0077" w14:paraId="4E9D343A" w14:textId="77777777" w:rsidTr="000E0077">
        <w:trPr>
          <w:trHeight w:val="280"/>
        </w:trPr>
        <w:tc>
          <w:tcPr>
            <w:tcW w:w="6020" w:type="dxa"/>
            <w:gridSpan w:val="4"/>
            <w:tcBorders>
              <w:top w:val="nil"/>
              <w:left w:val="nil"/>
              <w:bottom w:val="single" w:sz="8" w:space="0" w:color="737373"/>
              <w:right w:val="nil"/>
            </w:tcBorders>
            <w:shd w:val="clear" w:color="000000" w:fill="FFFFFF"/>
            <w:vAlign w:val="bottom"/>
            <w:hideMark/>
          </w:tcPr>
          <w:p w14:paraId="03CF9BEB"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Observation Classification Model 4 - New data and new model</w:t>
            </w:r>
          </w:p>
        </w:tc>
      </w:tr>
      <w:tr w:rsidR="000E0077" w:rsidRPr="000E0077" w14:paraId="2C7B18B3" w14:textId="77777777" w:rsidTr="000E0077">
        <w:trPr>
          <w:trHeight w:val="280"/>
        </w:trPr>
        <w:tc>
          <w:tcPr>
            <w:tcW w:w="2940" w:type="dxa"/>
            <w:tcBorders>
              <w:top w:val="nil"/>
              <w:left w:val="nil"/>
              <w:bottom w:val="single" w:sz="8" w:space="0" w:color="737373"/>
              <w:right w:val="nil"/>
            </w:tcBorders>
            <w:shd w:val="clear" w:color="000000" w:fill="C4D8E2"/>
            <w:vAlign w:val="bottom"/>
            <w:hideMark/>
          </w:tcPr>
          <w:p w14:paraId="7FE9753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3A422774"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16F065C9"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1F7D7EED" w14:textId="77777777" w:rsidR="000E0077" w:rsidRPr="000E0077" w:rsidRDefault="000E0077" w:rsidP="000E0077">
            <w:pPr>
              <w:jc w:val="center"/>
              <w:rPr>
                <w:rFonts w:eastAsia="Times New Roman"/>
                <w:b/>
                <w:bCs/>
                <w:color w:val="336699"/>
                <w:sz w:val="18"/>
                <w:szCs w:val="18"/>
              </w:rPr>
            </w:pPr>
            <w:r w:rsidRPr="000E0077">
              <w:rPr>
                <w:rFonts w:ascii="Arial" w:eastAsia="Times New Roman" w:hAnsi="Arial"/>
                <w:b/>
                <w:bCs/>
                <w:color w:val="336699"/>
                <w:sz w:val="18"/>
                <w:szCs w:val="18"/>
              </w:rPr>
              <w:t>Total</w:t>
            </w:r>
          </w:p>
        </w:tc>
      </w:tr>
      <w:tr w:rsidR="000E0077" w:rsidRPr="000E0077" w14:paraId="6AF54639" w14:textId="77777777" w:rsidTr="000E0077">
        <w:trPr>
          <w:trHeight w:val="260"/>
        </w:trPr>
        <w:tc>
          <w:tcPr>
            <w:tcW w:w="2940" w:type="dxa"/>
            <w:tcBorders>
              <w:top w:val="nil"/>
              <w:left w:val="nil"/>
              <w:bottom w:val="nil"/>
              <w:right w:val="nil"/>
            </w:tcBorders>
            <w:shd w:val="clear" w:color="000000" w:fill="FFFFFF"/>
            <w:vAlign w:val="bottom"/>
            <w:hideMark/>
          </w:tcPr>
          <w:p w14:paraId="096F534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0ED9E8B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66</w:t>
            </w:r>
          </w:p>
        </w:tc>
        <w:tc>
          <w:tcPr>
            <w:tcW w:w="1000" w:type="dxa"/>
            <w:tcBorders>
              <w:top w:val="nil"/>
              <w:left w:val="nil"/>
              <w:bottom w:val="nil"/>
              <w:right w:val="nil"/>
            </w:tcBorders>
            <w:shd w:val="clear" w:color="000000" w:fill="FFFFFF"/>
            <w:vAlign w:val="bottom"/>
            <w:hideMark/>
          </w:tcPr>
          <w:p w14:paraId="58C170DF"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22</w:t>
            </w:r>
          </w:p>
        </w:tc>
        <w:tc>
          <w:tcPr>
            <w:tcW w:w="1000" w:type="dxa"/>
            <w:tcBorders>
              <w:top w:val="nil"/>
              <w:left w:val="nil"/>
              <w:bottom w:val="nil"/>
              <w:right w:val="nil"/>
            </w:tcBorders>
            <w:shd w:val="clear" w:color="000000" w:fill="FFFFFF"/>
            <w:vAlign w:val="bottom"/>
            <w:hideMark/>
          </w:tcPr>
          <w:p w14:paraId="1014044A"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88</w:t>
            </w:r>
          </w:p>
        </w:tc>
      </w:tr>
      <w:tr w:rsidR="000E0077" w:rsidRPr="000E0077" w14:paraId="6FFDC14B" w14:textId="77777777" w:rsidTr="000E0077">
        <w:trPr>
          <w:trHeight w:val="260"/>
        </w:trPr>
        <w:tc>
          <w:tcPr>
            <w:tcW w:w="2940" w:type="dxa"/>
            <w:tcBorders>
              <w:top w:val="nil"/>
              <w:left w:val="nil"/>
              <w:bottom w:val="nil"/>
              <w:right w:val="nil"/>
            </w:tcBorders>
            <w:shd w:val="clear" w:color="000000" w:fill="FFFFFF"/>
            <w:vAlign w:val="bottom"/>
            <w:hideMark/>
          </w:tcPr>
          <w:p w14:paraId="5E93F383"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CF1DDB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17</w:t>
            </w:r>
          </w:p>
        </w:tc>
        <w:tc>
          <w:tcPr>
            <w:tcW w:w="1000" w:type="dxa"/>
            <w:tcBorders>
              <w:top w:val="nil"/>
              <w:left w:val="nil"/>
              <w:bottom w:val="nil"/>
              <w:right w:val="nil"/>
            </w:tcBorders>
            <w:shd w:val="clear" w:color="000000" w:fill="FFFFFF"/>
            <w:vAlign w:val="bottom"/>
            <w:hideMark/>
          </w:tcPr>
          <w:p w14:paraId="15D31890"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59</w:t>
            </w:r>
          </w:p>
        </w:tc>
        <w:tc>
          <w:tcPr>
            <w:tcW w:w="1000" w:type="dxa"/>
            <w:tcBorders>
              <w:top w:val="nil"/>
              <w:left w:val="nil"/>
              <w:bottom w:val="nil"/>
              <w:right w:val="nil"/>
            </w:tcBorders>
            <w:shd w:val="clear" w:color="000000" w:fill="FFFFFF"/>
            <w:vAlign w:val="bottom"/>
            <w:hideMark/>
          </w:tcPr>
          <w:p w14:paraId="5E61FB97"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76</w:t>
            </w:r>
          </w:p>
        </w:tc>
      </w:tr>
      <w:tr w:rsidR="000E0077" w:rsidRPr="000E0077" w14:paraId="6433D46A"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74ED5A98"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50B97F4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77542BE4"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7324C203"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164</w:t>
            </w:r>
          </w:p>
        </w:tc>
      </w:tr>
      <w:tr w:rsidR="000E0077" w:rsidRPr="000E0077" w14:paraId="39ADC9DF" w14:textId="77777777" w:rsidTr="000E0077">
        <w:trPr>
          <w:trHeight w:val="280"/>
        </w:trPr>
        <w:tc>
          <w:tcPr>
            <w:tcW w:w="2940" w:type="dxa"/>
            <w:tcBorders>
              <w:top w:val="nil"/>
              <w:left w:val="nil"/>
              <w:bottom w:val="single" w:sz="8" w:space="0" w:color="737373"/>
              <w:right w:val="nil"/>
            </w:tcBorders>
            <w:shd w:val="clear" w:color="000000" w:fill="FFFFFF"/>
            <w:vAlign w:val="bottom"/>
            <w:hideMark/>
          </w:tcPr>
          <w:p w14:paraId="3368D2EE" w14:textId="77777777" w:rsidR="000E0077" w:rsidRPr="000E0077" w:rsidRDefault="000E0077" w:rsidP="000E0077">
            <w:pPr>
              <w:rPr>
                <w:rFonts w:eastAsia="Times New Roman"/>
                <w:b/>
                <w:bCs/>
                <w:color w:val="336699"/>
                <w:sz w:val="18"/>
                <w:szCs w:val="18"/>
              </w:rPr>
            </w:pPr>
            <w:r w:rsidRPr="000E0077">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770C7EE" w14:textId="77777777" w:rsidR="000E0077" w:rsidRPr="000E0077" w:rsidRDefault="000E0077" w:rsidP="000E0077">
            <w:pPr>
              <w:jc w:val="right"/>
              <w:rPr>
                <w:rFonts w:eastAsia="Times New Roman"/>
                <w:color w:val="333333"/>
                <w:sz w:val="18"/>
                <w:szCs w:val="18"/>
              </w:rPr>
            </w:pPr>
            <w:r w:rsidRPr="000E0077">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1CB2DCA4" w14:textId="77777777" w:rsidR="000E0077" w:rsidRPr="000E0077" w:rsidRDefault="000E0077" w:rsidP="000E0077">
            <w:pPr>
              <w:rPr>
                <w:rFonts w:eastAsia="Times New Roman"/>
                <w:color w:val="333333"/>
                <w:sz w:val="18"/>
                <w:szCs w:val="18"/>
              </w:rPr>
            </w:pPr>
            <w:r w:rsidRPr="000E0077">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14C737A1" w14:textId="77777777" w:rsidR="000E0077" w:rsidRPr="000E0077" w:rsidRDefault="000E0077" w:rsidP="000E0077">
            <w:pPr>
              <w:rPr>
                <w:rFonts w:ascii="Arial" w:eastAsia="Times New Roman" w:hAnsi="Arial"/>
                <w:color w:val="333333"/>
                <w:sz w:val="18"/>
                <w:szCs w:val="18"/>
              </w:rPr>
            </w:pPr>
            <w:r w:rsidRPr="000E0077">
              <w:rPr>
                <w:rFonts w:ascii="Arial" w:eastAsia="Times New Roman" w:hAnsi="Arial"/>
                <w:color w:val="333333" w:themeColor="text1"/>
                <w:sz w:val="18"/>
                <w:szCs w:val="18"/>
              </w:rPr>
              <w:t> </w:t>
            </w:r>
          </w:p>
        </w:tc>
      </w:tr>
    </w:tbl>
    <w:p w14:paraId="31C77804" w14:textId="77777777" w:rsidR="00DD3C33" w:rsidRPr="00987437" w:rsidRDefault="00DD3C33" w:rsidP="00C520CE">
      <w:pPr>
        <w:rPr>
          <w:rFonts w:ascii="Arial" w:hAnsi="Arial"/>
          <w:color w:val="333333" w:themeColor="text1"/>
        </w:rPr>
      </w:pPr>
    </w:p>
    <w:p w14:paraId="4C53F291" w14:textId="112A37E6" w:rsidR="00DD3C33" w:rsidRPr="00987437" w:rsidRDefault="00DD3C33" w:rsidP="00C06BCD">
      <w:pPr>
        <w:jc w:val="both"/>
        <w:rPr>
          <w:rFonts w:ascii="Arial" w:eastAsia="Times New Roman" w:hAnsi="Arial"/>
          <w:color w:val="333333" w:themeColor="text1"/>
          <w:sz w:val="20"/>
        </w:rPr>
      </w:pPr>
      <w:del w:id="133" w:author="Sharyn O'Halloran" w:date="2016-05-11T18:58:00Z">
        <w:r w:rsidRPr="00987437" w:rsidDel="003337F9">
          <w:rPr>
            <w:rFonts w:ascii="Arial" w:eastAsia="Times New Roman" w:hAnsi="Arial"/>
            <w:color w:val="333333" w:themeColor="text1"/>
            <w:sz w:val="20"/>
          </w:rPr>
          <w:delText xml:space="preserve">Doing </w:delText>
        </w:r>
      </w:del>
      <w:ins w:id="134" w:author="Sharyn O'Halloran" w:date="2016-05-11T18:58:00Z">
        <w:r w:rsidR="003337F9">
          <w:rPr>
            <w:rFonts w:ascii="Arial" w:eastAsia="Times New Roman" w:hAnsi="Arial"/>
            <w:color w:val="333333" w:themeColor="text1"/>
            <w:sz w:val="20"/>
          </w:rPr>
          <w:t>Conducting</w:t>
        </w:r>
        <w:r w:rsidR="003337F9"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a sensitivity and specificity analysis brings us to the conclusion that the best probability cutoff for the prediction is 52%, just as in Model 2. The new election classification is shown in Table 7 and the analysis can be seen in Figure 2.</w:t>
      </w:r>
    </w:p>
    <w:p w14:paraId="4B8D7898" w14:textId="77777777" w:rsidR="00DD3C33" w:rsidRPr="00987437" w:rsidRDefault="00DD3C33" w:rsidP="00C520CE">
      <w:pPr>
        <w:rPr>
          <w:rFonts w:ascii="Arial" w:hAnsi="Arial"/>
          <w:color w:val="333333" w:themeColor="text1"/>
        </w:rPr>
      </w:pPr>
    </w:p>
    <w:p w14:paraId="0D5849D8" w14:textId="77777777" w:rsidR="00DD3C33" w:rsidRDefault="00DD3C33" w:rsidP="00C520CE">
      <w:pPr>
        <w:rPr>
          <w:rFonts w:ascii="Arial" w:eastAsia="Times New Roman" w:hAnsi="Arial"/>
          <w:color w:val="333333" w:themeColor="text1"/>
        </w:rPr>
      </w:pPr>
      <w:r w:rsidRPr="00987437">
        <w:rPr>
          <w:rFonts w:ascii="Arial" w:eastAsia="Times New Roman" w:hAnsi="Arial"/>
          <w:color w:val="333333" w:themeColor="text1"/>
        </w:rPr>
        <w:t>Figure 2. Sensitivity and Specificity Analysis of Model 4</w:t>
      </w:r>
    </w:p>
    <w:p w14:paraId="648962E6" w14:textId="77777777" w:rsidR="00DF6EC7" w:rsidRPr="00987437" w:rsidRDefault="00DF6EC7" w:rsidP="00C520CE">
      <w:pPr>
        <w:rPr>
          <w:rFonts w:ascii="Arial" w:hAnsi="Arial"/>
          <w:color w:val="333333" w:themeColor="text1"/>
        </w:rPr>
      </w:pPr>
    </w:p>
    <w:p w14:paraId="0F15A928" w14:textId="6A88B82E" w:rsidR="00DD3C33" w:rsidRPr="00987437" w:rsidRDefault="00DF6EC7" w:rsidP="00C520CE">
      <w:pPr>
        <w:rPr>
          <w:rFonts w:ascii="Arial" w:eastAsia="Times New Roman" w:hAnsi="Arial"/>
          <w:color w:val="333333" w:themeColor="text1"/>
        </w:rPr>
      </w:pPr>
      <w:r w:rsidRPr="00987437">
        <w:rPr>
          <w:rFonts w:ascii="Arial" w:hAnsi="Arial"/>
          <w:noProof/>
          <w:color w:val="333333" w:themeColor="text1"/>
          <w:lang w:eastAsia="en-US"/>
        </w:rPr>
        <w:lastRenderedPageBreak/>
        <w:drawing>
          <wp:inline distT="0" distB="0" distL="0" distR="0" wp14:anchorId="1A0EB306" wp14:editId="326B1BC5">
            <wp:extent cx="2794635" cy="2005388"/>
            <wp:effectExtent l="0" t="0" r="0" b="1270"/>
            <wp:docPr id="8" name="Picture 8" descr="../../Library/Group%20Containers/Q79WDW8YH9.com.evernote.Evernote/Evernote/quick-note/wwutopia___Evernote/quick-note-uwuQ2a/attachment--tm3GoB/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Group%20Containers/Q79WDW8YH9.com.evernote.Evernote/Evernote/quick-note/wwutopia___Evernote/quick-note-uwuQ2a/attachment--tm3GoB/screensh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0048" cy="2009272"/>
                    </a:xfrm>
                    <a:prstGeom prst="rect">
                      <a:avLst/>
                    </a:prstGeom>
                    <a:noFill/>
                    <a:ln>
                      <a:noFill/>
                    </a:ln>
                  </pic:spPr>
                </pic:pic>
              </a:graphicData>
            </a:graphic>
          </wp:inline>
        </w:drawing>
      </w:r>
    </w:p>
    <w:p w14:paraId="40C67C84" w14:textId="0768F1DF" w:rsidR="00C774A8" w:rsidRPr="00987437" w:rsidRDefault="00C774A8" w:rsidP="00C520CE">
      <w:pPr>
        <w:rPr>
          <w:rFonts w:ascii="Arial" w:hAnsi="Arial"/>
          <w:color w:val="333333" w:themeColor="text1"/>
        </w:rPr>
      </w:pPr>
    </w:p>
    <w:p w14:paraId="47FFCB7C"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7. Election classification of Model 4 with cutoff of 52%</w:t>
      </w:r>
    </w:p>
    <w:p w14:paraId="3B2E4185"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CC05D1" w:rsidRPr="00CC05D1" w14:paraId="7B71B0DB" w14:textId="77777777" w:rsidTr="00CC05D1">
        <w:trPr>
          <w:trHeight w:val="280"/>
        </w:trPr>
        <w:tc>
          <w:tcPr>
            <w:tcW w:w="6020" w:type="dxa"/>
            <w:gridSpan w:val="4"/>
            <w:tcBorders>
              <w:top w:val="nil"/>
              <w:left w:val="nil"/>
              <w:bottom w:val="single" w:sz="8" w:space="0" w:color="737373"/>
              <w:right w:val="nil"/>
            </w:tcBorders>
            <w:shd w:val="clear" w:color="000000" w:fill="FFFFFF"/>
            <w:vAlign w:val="bottom"/>
            <w:hideMark/>
          </w:tcPr>
          <w:p w14:paraId="73BB81DB" w14:textId="3EE69E92"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 </w:t>
            </w:r>
            <w:r w:rsidRPr="00987437">
              <w:rPr>
                <w:rFonts w:ascii="Arial" w:eastAsia="Times New Roman" w:hAnsi="Arial"/>
                <w:b/>
                <w:color w:val="336699" w:themeColor="accent1"/>
                <w:sz w:val="18"/>
              </w:rPr>
              <w:t>Election classification of Model 4 with cutoff of 52%</w:t>
            </w:r>
          </w:p>
        </w:tc>
      </w:tr>
      <w:tr w:rsidR="00CC05D1" w:rsidRPr="00CC05D1" w14:paraId="629E2C39" w14:textId="77777777" w:rsidTr="00CC05D1">
        <w:trPr>
          <w:trHeight w:val="280"/>
        </w:trPr>
        <w:tc>
          <w:tcPr>
            <w:tcW w:w="2940" w:type="dxa"/>
            <w:tcBorders>
              <w:top w:val="nil"/>
              <w:left w:val="nil"/>
              <w:bottom w:val="single" w:sz="8" w:space="0" w:color="737373"/>
              <w:right w:val="nil"/>
            </w:tcBorders>
            <w:shd w:val="clear" w:color="000000" w:fill="C4D8E2"/>
            <w:vAlign w:val="bottom"/>
            <w:hideMark/>
          </w:tcPr>
          <w:p w14:paraId="539ABCF7"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2502FDC"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09490CDA"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27EB979"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CC05D1" w:rsidRPr="00CC05D1" w14:paraId="0BEF0093" w14:textId="77777777" w:rsidTr="00CC05D1">
        <w:trPr>
          <w:trHeight w:val="260"/>
        </w:trPr>
        <w:tc>
          <w:tcPr>
            <w:tcW w:w="2940" w:type="dxa"/>
            <w:tcBorders>
              <w:top w:val="nil"/>
              <w:left w:val="nil"/>
              <w:bottom w:val="nil"/>
              <w:right w:val="nil"/>
            </w:tcBorders>
            <w:shd w:val="clear" w:color="000000" w:fill="FFFFFF"/>
            <w:vAlign w:val="bottom"/>
            <w:hideMark/>
          </w:tcPr>
          <w:p w14:paraId="69137BA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2B7C3DB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64</w:t>
            </w:r>
          </w:p>
        </w:tc>
        <w:tc>
          <w:tcPr>
            <w:tcW w:w="1000" w:type="dxa"/>
            <w:tcBorders>
              <w:top w:val="nil"/>
              <w:left w:val="nil"/>
              <w:bottom w:val="nil"/>
              <w:right w:val="nil"/>
            </w:tcBorders>
            <w:shd w:val="clear" w:color="000000" w:fill="FFFFFF"/>
            <w:vAlign w:val="bottom"/>
            <w:hideMark/>
          </w:tcPr>
          <w:p w14:paraId="5858733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20</w:t>
            </w:r>
          </w:p>
        </w:tc>
        <w:tc>
          <w:tcPr>
            <w:tcW w:w="1000" w:type="dxa"/>
            <w:tcBorders>
              <w:top w:val="nil"/>
              <w:left w:val="nil"/>
              <w:bottom w:val="nil"/>
              <w:right w:val="nil"/>
            </w:tcBorders>
            <w:shd w:val="clear" w:color="000000" w:fill="FFFFFF"/>
            <w:vAlign w:val="bottom"/>
            <w:hideMark/>
          </w:tcPr>
          <w:p w14:paraId="5448E7BC"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84</w:t>
            </w:r>
          </w:p>
        </w:tc>
      </w:tr>
      <w:tr w:rsidR="00CC05D1" w:rsidRPr="00CC05D1" w14:paraId="5C0406E5" w14:textId="77777777" w:rsidTr="00CC05D1">
        <w:trPr>
          <w:trHeight w:val="260"/>
        </w:trPr>
        <w:tc>
          <w:tcPr>
            <w:tcW w:w="2940" w:type="dxa"/>
            <w:tcBorders>
              <w:top w:val="nil"/>
              <w:left w:val="nil"/>
              <w:bottom w:val="nil"/>
              <w:right w:val="nil"/>
            </w:tcBorders>
            <w:shd w:val="clear" w:color="000000" w:fill="FFFFFF"/>
            <w:vAlign w:val="bottom"/>
            <w:hideMark/>
          </w:tcPr>
          <w:p w14:paraId="6AF5C2BE"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713CEDD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19</w:t>
            </w:r>
          </w:p>
        </w:tc>
        <w:tc>
          <w:tcPr>
            <w:tcW w:w="1000" w:type="dxa"/>
            <w:tcBorders>
              <w:top w:val="nil"/>
              <w:left w:val="nil"/>
              <w:bottom w:val="nil"/>
              <w:right w:val="nil"/>
            </w:tcBorders>
            <w:shd w:val="clear" w:color="000000" w:fill="FFFFFF"/>
            <w:vAlign w:val="bottom"/>
            <w:hideMark/>
          </w:tcPr>
          <w:p w14:paraId="497CD32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61</w:t>
            </w:r>
          </w:p>
        </w:tc>
        <w:tc>
          <w:tcPr>
            <w:tcW w:w="1000" w:type="dxa"/>
            <w:tcBorders>
              <w:top w:val="nil"/>
              <w:left w:val="nil"/>
              <w:bottom w:val="nil"/>
              <w:right w:val="nil"/>
            </w:tcBorders>
            <w:shd w:val="clear" w:color="000000" w:fill="FFFFFF"/>
            <w:vAlign w:val="bottom"/>
            <w:hideMark/>
          </w:tcPr>
          <w:p w14:paraId="54BC6F3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80</w:t>
            </w:r>
          </w:p>
        </w:tc>
      </w:tr>
      <w:tr w:rsidR="00CC05D1" w:rsidRPr="00CC05D1" w14:paraId="13C6778A"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21895E94"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2DFE1002"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83</w:t>
            </w:r>
          </w:p>
        </w:tc>
        <w:tc>
          <w:tcPr>
            <w:tcW w:w="1000" w:type="dxa"/>
            <w:tcBorders>
              <w:top w:val="nil"/>
              <w:left w:val="nil"/>
              <w:bottom w:val="single" w:sz="8" w:space="0" w:color="737373"/>
              <w:right w:val="nil"/>
            </w:tcBorders>
            <w:shd w:val="clear" w:color="000000" w:fill="FFFFFF"/>
            <w:vAlign w:val="bottom"/>
            <w:hideMark/>
          </w:tcPr>
          <w:p w14:paraId="06B8F81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81</w:t>
            </w:r>
          </w:p>
        </w:tc>
        <w:tc>
          <w:tcPr>
            <w:tcW w:w="1000" w:type="dxa"/>
            <w:tcBorders>
              <w:top w:val="nil"/>
              <w:left w:val="nil"/>
              <w:bottom w:val="single" w:sz="8" w:space="0" w:color="737373"/>
              <w:right w:val="nil"/>
            </w:tcBorders>
            <w:shd w:val="clear" w:color="000000" w:fill="FFFFFF"/>
            <w:vAlign w:val="bottom"/>
            <w:hideMark/>
          </w:tcPr>
          <w:p w14:paraId="011167C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164</w:t>
            </w:r>
          </w:p>
        </w:tc>
      </w:tr>
      <w:tr w:rsidR="00CC05D1" w:rsidRPr="00CC05D1" w14:paraId="4B51F4E8"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3FE4987D"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FBAD0F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76.22%</w:t>
            </w:r>
          </w:p>
        </w:tc>
        <w:tc>
          <w:tcPr>
            <w:tcW w:w="1000" w:type="dxa"/>
            <w:tcBorders>
              <w:top w:val="nil"/>
              <w:left w:val="nil"/>
              <w:bottom w:val="single" w:sz="8" w:space="0" w:color="737373"/>
              <w:right w:val="nil"/>
            </w:tcBorders>
            <w:shd w:val="clear" w:color="000000" w:fill="FFFFFF"/>
            <w:vAlign w:val="bottom"/>
            <w:hideMark/>
          </w:tcPr>
          <w:p w14:paraId="7CEF2B8E"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7E66DDA5"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0108C47C" w14:textId="77777777" w:rsidR="00DD3C33" w:rsidRPr="00987437" w:rsidRDefault="00DD3C33" w:rsidP="00C520CE">
      <w:pPr>
        <w:rPr>
          <w:rFonts w:ascii="Arial" w:hAnsi="Arial"/>
          <w:color w:val="333333" w:themeColor="text1"/>
        </w:rPr>
      </w:pPr>
    </w:p>
    <w:p w14:paraId="48667674"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Table 7 shows a slight increase in the classification power of negative results, and a decrease in classification power of positive results. The prediction power of the model remains the same, but fits the data better.</w:t>
      </w:r>
    </w:p>
    <w:p w14:paraId="1DDB1CD5" w14:textId="77777777" w:rsidR="00DD3C33" w:rsidRPr="00987437" w:rsidRDefault="00DD3C33" w:rsidP="00C520CE">
      <w:pPr>
        <w:rPr>
          <w:rFonts w:ascii="Arial" w:hAnsi="Arial"/>
          <w:color w:val="333333" w:themeColor="text1"/>
        </w:rPr>
      </w:pPr>
    </w:p>
    <w:p w14:paraId="79EDCA67"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5: Imputed government approval - Original Model - Method 1</w:t>
      </w:r>
    </w:p>
    <w:p w14:paraId="327AC602" w14:textId="77777777" w:rsidR="00DD3C33" w:rsidRPr="00987437" w:rsidRDefault="00DD3C33" w:rsidP="00C520CE">
      <w:pPr>
        <w:rPr>
          <w:rFonts w:ascii="Arial" w:hAnsi="Arial"/>
          <w:color w:val="333333" w:themeColor="text1"/>
        </w:rPr>
      </w:pPr>
    </w:p>
    <w:p w14:paraId="2B0B067B" w14:textId="701CC4ED"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We </w:t>
      </w:r>
      <w:ins w:id="135" w:author="Sharyn O'Halloran" w:date="2016-05-11T18:59:00Z">
        <w:r w:rsidR="003337F9">
          <w:rPr>
            <w:rFonts w:ascii="Arial" w:eastAsia="Times New Roman" w:hAnsi="Arial"/>
            <w:color w:val="333333" w:themeColor="text1"/>
            <w:sz w:val="20"/>
          </w:rPr>
          <w:t xml:space="preserve">next attempt </w:t>
        </w:r>
      </w:ins>
      <w:del w:id="136" w:author="Sharyn O'Halloran" w:date="2016-05-11T18:59:00Z">
        <w:r w:rsidRPr="00987437" w:rsidDel="003337F9">
          <w:rPr>
            <w:rFonts w:ascii="Arial" w:eastAsia="Times New Roman" w:hAnsi="Arial"/>
            <w:color w:val="333333" w:themeColor="text1"/>
            <w:sz w:val="20"/>
          </w:rPr>
          <w:delText xml:space="preserve">try </w:delText>
        </w:r>
      </w:del>
      <w:r w:rsidRPr="00987437">
        <w:rPr>
          <w:rFonts w:ascii="Arial" w:eastAsia="Times New Roman" w:hAnsi="Arial"/>
          <w:color w:val="333333" w:themeColor="text1"/>
          <w:sz w:val="20"/>
        </w:rPr>
        <w:t>two imputation methods with government approval. Given the missing data</w:t>
      </w:r>
      <w:ins w:id="137" w:author="Sharyn O'Halloran" w:date="2016-05-11T18:59:00Z">
        <w:r w:rsidR="003337F9">
          <w:rPr>
            <w:rFonts w:ascii="Arial" w:eastAsia="Times New Roman" w:hAnsi="Arial"/>
            <w:color w:val="333333" w:themeColor="text1"/>
            <w:sz w:val="20"/>
          </w:rPr>
          <w:t xml:space="preserve"> </w:t>
        </w:r>
        <w:commentRangeStart w:id="138"/>
        <w:r w:rsidR="003337F9">
          <w:rPr>
            <w:rFonts w:ascii="Arial" w:eastAsia="Times New Roman" w:hAnsi="Arial"/>
            <w:color w:val="333333" w:themeColor="text1"/>
            <w:sz w:val="20"/>
          </w:rPr>
          <w:t>problems</w:t>
        </w:r>
      </w:ins>
      <w:commentRangeEnd w:id="138"/>
      <w:ins w:id="139" w:author="Sharyn O'Halloran" w:date="2016-05-11T19:00:00Z">
        <w:r w:rsidR="003337F9">
          <w:rPr>
            <w:rStyle w:val="CommentReference"/>
            <w:rFonts w:ascii="Arial" w:eastAsia="Arial" w:hAnsi="Arial" w:cs="Arial"/>
            <w:color w:val="000000"/>
          </w:rPr>
          <w:commentReference w:id="138"/>
        </w:r>
      </w:ins>
      <w:r w:rsidRPr="00987437">
        <w:rPr>
          <w:rFonts w:ascii="Arial" w:eastAsia="Times New Roman" w:hAnsi="Arial"/>
          <w:color w:val="333333" w:themeColor="text1"/>
          <w:sz w:val="20"/>
        </w:rPr>
        <w:t>, if we find a viable method to impute data on the missing observations of the variables, we might be able to gain more information from other explanatory variables, like incumbency status.</w:t>
      </w:r>
    </w:p>
    <w:p w14:paraId="610468A9" w14:textId="77777777" w:rsidR="00DD3C33" w:rsidRPr="00987437" w:rsidRDefault="00DD3C33" w:rsidP="00C06BCD">
      <w:pPr>
        <w:jc w:val="both"/>
        <w:rPr>
          <w:rFonts w:ascii="Arial" w:eastAsia="Times New Roman" w:hAnsi="Arial"/>
          <w:color w:val="333333" w:themeColor="text1"/>
          <w:sz w:val="20"/>
        </w:rPr>
      </w:pPr>
    </w:p>
    <w:p w14:paraId="012FFC48"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The first method predicts government approval by regressing government approval against 3 country characteristics: war status, change in employment in the last quarter and the type of election. Table 8 shows the result of this regression. Even though war status is marginally significant, employment and election type are strong predictors. The model has global significance (checked through the F statistic), and the R squared is 15%.</w:t>
      </w:r>
    </w:p>
    <w:p w14:paraId="28EE0450" w14:textId="77777777" w:rsidR="00DD3C33" w:rsidRPr="00987437" w:rsidRDefault="00DD3C33" w:rsidP="00C520CE">
      <w:pPr>
        <w:rPr>
          <w:rFonts w:ascii="Arial" w:hAnsi="Arial"/>
          <w:color w:val="333333" w:themeColor="text1"/>
        </w:rPr>
      </w:pPr>
    </w:p>
    <w:p w14:paraId="4E2846B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8. Government Approval Prediction</w:t>
      </w:r>
    </w:p>
    <w:tbl>
      <w:tblPr>
        <w:tblW w:w="7433" w:type="dxa"/>
        <w:tblLook w:val="04A0" w:firstRow="1" w:lastRow="0" w:firstColumn="1" w:lastColumn="0" w:noHBand="0" w:noVBand="1"/>
        <w:tblPrChange w:id="141" w:author="Sharyn O'Halloran" w:date="2016-05-11T19:01:00Z">
          <w:tblPr>
            <w:tblW w:w="7433" w:type="dxa"/>
            <w:tblLook w:val="04A0" w:firstRow="1" w:lastRow="0" w:firstColumn="1" w:lastColumn="0" w:noHBand="0" w:noVBand="1"/>
          </w:tblPr>
        </w:tblPrChange>
      </w:tblPr>
      <w:tblGrid>
        <w:gridCol w:w="2724"/>
        <w:gridCol w:w="1001"/>
        <w:gridCol w:w="927"/>
        <w:gridCol w:w="927"/>
        <w:gridCol w:w="927"/>
        <w:gridCol w:w="927"/>
        <w:tblGridChange w:id="142">
          <w:tblGrid>
            <w:gridCol w:w="2724"/>
            <w:gridCol w:w="44"/>
            <w:gridCol w:w="957"/>
            <w:gridCol w:w="60"/>
            <w:gridCol w:w="867"/>
            <w:gridCol w:w="75"/>
            <w:gridCol w:w="852"/>
            <w:gridCol w:w="90"/>
            <w:gridCol w:w="942"/>
            <w:gridCol w:w="822"/>
            <w:gridCol w:w="120"/>
          </w:tblGrid>
        </w:tblGridChange>
      </w:tblGrid>
      <w:tr w:rsidR="003337F9" w:rsidRPr="00CC05D1" w14:paraId="417A8958" w14:textId="77777777" w:rsidTr="003337F9">
        <w:trPr>
          <w:trHeight w:val="274"/>
          <w:trPrChange w:id="143" w:author="Sharyn O'Halloran" w:date="2016-05-11T19:01:00Z">
            <w:trPr>
              <w:gridAfter w:val="0"/>
              <w:trHeight w:val="274"/>
            </w:trPr>
          </w:trPrChange>
        </w:trPr>
        <w:tc>
          <w:tcPr>
            <w:tcW w:w="2724" w:type="dxa"/>
            <w:tcBorders>
              <w:top w:val="single" w:sz="8" w:space="0" w:color="737373"/>
              <w:left w:val="nil"/>
              <w:bottom w:val="single" w:sz="8" w:space="0" w:color="737373"/>
              <w:right w:val="nil"/>
            </w:tcBorders>
            <w:shd w:val="clear" w:color="000000" w:fill="C4D8E2"/>
            <w:vAlign w:val="bottom"/>
            <w:hideMark/>
            <w:tcPrChange w:id="144" w:author="Sharyn O'Halloran" w:date="2016-05-11T19:01:00Z">
              <w:tcPr>
                <w:tcW w:w="2724" w:type="dxa"/>
                <w:tcBorders>
                  <w:top w:val="single" w:sz="8" w:space="0" w:color="737373"/>
                  <w:left w:val="nil"/>
                  <w:bottom w:val="single" w:sz="8" w:space="0" w:color="737373"/>
                  <w:right w:val="nil"/>
                </w:tcBorders>
                <w:shd w:val="clear" w:color="000000" w:fill="C4D8E2"/>
                <w:vAlign w:val="bottom"/>
                <w:hideMark/>
              </w:tcPr>
            </w:tcPrChange>
          </w:tcPr>
          <w:p w14:paraId="5442CB99"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Government Approval</w:t>
            </w:r>
          </w:p>
        </w:tc>
        <w:tc>
          <w:tcPr>
            <w:tcW w:w="1001" w:type="dxa"/>
            <w:tcBorders>
              <w:top w:val="single" w:sz="8" w:space="0" w:color="737373"/>
              <w:left w:val="nil"/>
              <w:bottom w:val="single" w:sz="8" w:space="0" w:color="737373"/>
              <w:right w:val="nil"/>
            </w:tcBorders>
            <w:shd w:val="clear" w:color="000000" w:fill="C4D8E2"/>
            <w:vAlign w:val="bottom"/>
            <w:hideMark/>
            <w:tcPrChange w:id="145" w:author="Sharyn O'Halloran" w:date="2016-05-11T19:01:00Z">
              <w:tcPr>
                <w:tcW w:w="1001" w:type="dxa"/>
                <w:gridSpan w:val="2"/>
                <w:tcBorders>
                  <w:top w:val="single" w:sz="8" w:space="0" w:color="737373"/>
                  <w:left w:val="nil"/>
                  <w:bottom w:val="single" w:sz="8" w:space="0" w:color="737373"/>
                  <w:right w:val="nil"/>
                </w:tcBorders>
                <w:shd w:val="clear" w:color="000000" w:fill="C4D8E2"/>
                <w:vAlign w:val="bottom"/>
                <w:hideMark/>
              </w:tcPr>
            </w:tcPrChange>
          </w:tcPr>
          <w:p w14:paraId="21898D04" w14:textId="77777777" w:rsidR="00CC05D1" w:rsidRPr="00CC05D1" w:rsidRDefault="00CC05D1" w:rsidP="00CC05D1">
            <w:pPr>
              <w:jc w:val="center"/>
              <w:rPr>
                <w:rFonts w:eastAsia="Times New Roman"/>
                <w:b/>
                <w:bCs/>
                <w:color w:val="336699"/>
                <w:sz w:val="18"/>
                <w:szCs w:val="18"/>
              </w:rPr>
            </w:pPr>
            <w:proofErr w:type="spellStart"/>
            <w:r w:rsidRPr="00CC05D1">
              <w:rPr>
                <w:rFonts w:ascii="Arial" w:eastAsia="Times New Roman" w:hAnsi="Arial"/>
                <w:b/>
                <w:bCs/>
                <w:color w:val="336699"/>
                <w:sz w:val="18"/>
                <w:szCs w:val="18"/>
              </w:rPr>
              <w:t>Coeff</w:t>
            </w:r>
            <w:proofErr w:type="spellEnd"/>
          </w:p>
        </w:tc>
        <w:tc>
          <w:tcPr>
            <w:tcW w:w="927" w:type="dxa"/>
            <w:tcBorders>
              <w:top w:val="single" w:sz="8" w:space="0" w:color="737373"/>
              <w:left w:val="nil"/>
              <w:bottom w:val="single" w:sz="8" w:space="0" w:color="737373"/>
              <w:right w:val="nil"/>
            </w:tcBorders>
            <w:shd w:val="clear" w:color="000000" w:fill="C4D8E2"/>
            <w:vAlign w:val="bottom"/>
            <w:hideMark/>
            <w:tcPrChange w:id="146" w:author="Sharyn O'Halloran" w:date="2016-05-11T19:01:00Z">
              <w:tcPr>
                <w:tcW w:w="927" w:type="dxa"/>
                <w:gridSpan w:val="2"/>
                <w:tcBorders>
                  <w:top w:val="single" w:sz="8" w:space="0" w:color="737373"/>
                  <w:left w:val="nil"/>
                  <w:bottom w:val="single" w:sz="8" w:space="0" w:color="737373"/>
                  <w:right w:val="nil"/>
                </w:tcBorders>
                <w:shd w:val="clear" w:color="000000" w:fill="C4D8E2"/>
                <w:vAlign w:val="bottom"/>
                <w:hideMark/>
              </w:tcPr>
            </w:tcPrChange>
          </w:tcPr>
          <w:p w14:paraId="34F3A387"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St. Error</w:t>
            </w:r>
          </w:p>
        </w:tc>
        <w:tc>
          <w:tcPr>
            <w:tcW w:w="927" w:type="dxa"/>
            <w:tcBorders>
              <w:top w:val="single" w:sz="8" w:space="0" w:color="737373"/>
              <w:left w:val="nil"/>
              <w:bottom w:val="single" w:sz="8" w:space="0" w:color="737373"/>
              <w:right w:val="nil"/>
            </w:tcBorders>
            <w:shd w:val="clear" w:color="000000" w:fill="C4D8E2"/>
            <w:vAlign w:val="bottom"/>
            <w:hideMark/>
            <w:tcPrChange w:id="147" w:author="Sharyn O'Halloran" w:date="2016-05-11T19:01:00Z">
              <w:tcPr>
                <w:tcW w:w="927" w:type="dxa"/>
                <w:gridSpan w:val="2"/>
                <w:tcBorders>
                  <w:top w:val="single" w:sz="8" w:space="0" w:color="737373"/>
                  <w:left w:val="nil"/>
                  <w:bottom w:val="single" w:sz="8" w:space="0" w:color="737373"/>
                  <w:right w:val="nil"/>
                </w:tcBorders>
                <w:shd w:val="clear" w:color="000000" w:fill="C4D8E2"/>
                <w:vAlign w:val="bottom"/>
                <w:hideMark/>
              </w:tcPr>
            </w:tcPrChange>
          </w:tcPr>
          <w:p w14:paraId="01D53A0E"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p-value</w:t>
            </w:r>
          </w:p>
        </w:tc>
        <w:tc>
          <w:tcPr>
            <w:tcW w:w="1854" w:type="dxa"/>
            <w:gridSpan w:val="2"/>
            <w:tcBorders>
              <w:top w:val="single" w:sz="8" w:space="0" w:color="737373"/>
              <w:left w:val="nil"/>
              <w:bottom w:val="single" w:sz="8" w:space="0" w:color="737373"/>
              <w:right w:val="nil"/>
            </w:tcBorders>
            <w:shd w:val="clear" w:color="000000" w:fill="C4D8E2"/>
            <w:vAlign w:val="bottom"/>
            <w:hideMark/>
            <w:tcPrChange w:id="148" w:author="Sharyn O'Halloran" w:date="2016-05-11T19:01:00Z">
              <w:tcPr>
                <w:tcW w:w="1854" w:type="dxa"/>
                <w:gridSpan w:val="3"/>
                <w:tcBorders>
                  <w:top w:val="single" w:sz="8" w:space="0" w:color="737373"/>
                  <w:left w:val="nil"/>
                  <w:bottom w:val="single" w:sz="8" w:space="0" w:color="737373"/>
                  <w:right w:val="nil"/>
                </w:tcBorders>
                <w:shd w:val="clear" w:color="000000" w:fill="C4D8E2"/>
                <w:vAlign w:val="bottom"/>
                <w:hideMark/>
              </w:tcPr>
            </w:tcPrChange>
          </w:tcPr>
          <w:p w14:paraId="6C20CD8D"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[95% Conf. Interval]</w:t>
            </w:r>
          </w:p>
        </w:tc>
      </w:tr>
      <w:tr w:rsidR="003337F9" w:rsidRPr="00CC05D1" w14:paraId="7A12E84B" w14:textId="77777777" w:rsidTr="003337F9">
        <w:tblPrEx>
          <w:tblPrExChange w:id="149" w:author="Sharyn O'Halloran" w:date="2016-05-11T19:01:00Z">
            <w:tblPrEx>
              <w:tblW w:w="7553" w:type="dxa"/>
            </w:tblPrEx>
          </w:tblPrExChange>
        </w:tblPrEx>
        <w:trPr>
          <w:trHeight w:val="255"/>
          <w:trPrChange w:id="150"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151" w:author="Sharyn O'Halloran" w:date="2016-05-11T19:01:00Z">
              <w:tcPr>
                <w:tcW w:w="2768" w:type="dxa"/>
                <w:gridSpan w:val="2"/>
                <w:tcBorders>
                  <w:top w:val="nil"/>
                  <w:left w:val="nil"/>
                  <w:bottom w:val="nil"/>
                  <w:right w:val="nil"/>
                </w:tcBorders>
                <w:shd w:val="clear" w:color="000000" w:fill="FFFFFF"/>
                <w:vAlign w:val="bottom"/>
                <w:hideMark/>
              </w:tcPr>
            </w:tcPrChange>
          </w:tcPr>
          <w:p w14:paraId="14F3CDC3"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War Status</w:t>
            </w:r>
          </w:p>
        </w:tc>
        <w:tc>
          <w:tcPr>
            <w:tcW w:w="1001" w:type="dxa"/>
            <w:tcBorders>
              <w:top w:val="nil"/>
              <w:left w:val="nil"/>
              <w:bottom w:val="nil"/>
              <w:right w:val="nil"/>
            </w:tcBorders>
            <w:shd w:val="clear" w:color="000000" w:fill="FFFFFF"/>
            <w:vAlign w:val="bottom"/>
            <w:hideMark/>
            <w:tcPrChange w:id="152" w:author="Sharyn O'Halloran" w:date="2016-05-11T19:01:00Z">
              <w:tcPr>
                <w:tcW w:w="1017" w:type="dxa"/>
                <w:gridSpan w:val="2"/>
                <w:tcBorders>
                  <w:top w:val="nil"/>
                  <w:left w:val="nil"/>
                  <w:bottom w:val="nil"/>
                  <w:right w:val="nil"/>
                </w:tcBorders>
                <w:shd w:val="clear" w:color="000000" w:fill="FFFFFF"/>
                <w:vAlign w:val="bottom"/>
                <w:hideMark/>
              </w:tcPr>
            </w:tcPrChange>
          </w:tcPr>
          <w:p w14:paraId="68296EA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0.056</w:t>
            </w:r>
          </w:p>
        </w:tc>
        <w:tc>
          <w:tcPr>
            <w:tcW w:w="927" w:type="dxa"/>
            <w:tcBorders>
              <w:top w:val="nil"/>
              <w:left w:val="nil"/>
              <w:bottom w:val="nil"/>
              <w:right w:val="nil"/>
            </w:tcBorders>
            <w:shd w:val="clear" w:color="000000" w:fill="FFFFFF"/>
            <w:vAlign w:val="bottom"/>
            <w:hideMark/>
            <w:tcPrChange w:id="153" w:author="Sharyn O'Halloran" w:date="2016-05-11T19:01:00Z">
              <w:tcPr>
                <w:tcW w:w="942" w:type="dxa"/>
                <w:gridSpan w:val="2"/>
                <w:tcBorders>
                  <w:top w:val="nil"/>
                  <w:left w:val="nil"/>
                  <w:bottom w:val="nil"/>
                  <w:right w:val="nil"/>
                </w:tcBorders>
                <w:shd w:val="clear" w:color="000000" w:fill="FFFFFF"/>
                <w:vAlign w:val="bottom"/>
                <w:hideMark/>
              </w:tcPr>
            </w:tcPrChange>
          </w:tcPr>
          <w:p w14:paraId="1887F5EF"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0.034</w:t>
            </w:r>
          </w:p>
        </w:tc>
        <w:tc>
          <w:tcPr>
            <w:tcW w:w="927" w:type="dxa"/>
            <w:tcBorders>
              <w:top w:val="nil"/>
              <w:left w:val="nil"/>
              <w:bottom w:val="nil"/>
              <w:right w:val="nil"/>
            </w:tcBorders>
            <w:shd w:val="clear" w:color="000000" w:fill="FFFFFF"/>
            <w:vAlign w:val="bottom"/>
            <w:hideMark/>
            <w:tcPrChange w:id="154" w:author="Sharyn O'Halloran" w:date="2016-05-11T19:01:00Z">
              <w:tcPr>
                <w:tcW w:w="942" w:type="dxa"/>
                <w:gridSpan w:val="2"/>
                <w:tcBorders>
                  <w:top w:val="nil"/>
                  <w:left w:val="nil"/>
                  <w:bottom w:val="nil"/>
                  <w:right w:val="nil"/>
                </w:tcBorders>
                <w:shd w:val="clear" w:color="000000" w:fill="FFFFFF"/>
                <w:vAlign w:val="bottom"/>
                <w:hideMark/>
              </w:tcPr>
            </w:tcPrChange>
          </w:tcPr>
          <w:p w14:paraId="32F29AC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0.106</w:t>
            </w:r>
          </w:p>
        </w:tc>
        <w:tc>
          <w:tcPr>
            <w:tcW w:w="927" w:type="dxa"/>
            <w:tcBorders>
              <w:top w:val="nil"/>
              <w:left w:val="nil"/>
              <w:bottom w:val="nil"/>
              <w:right w:val="nil"/>
            </w:tcBorders>
            <w:shd w:val="clear" w:color="000000" w:fill="FFFFFF"/>
            <w:vAlign w:val="bottom"/>
            <w:hideMark/>
            <w:tcPrChange w:id="155" w:author="Sharyn O'Halloran" w:date="2016-05-11T19:01:00Z">
              <w:tcPr>
                <w:tcW w:w="942" w:type="dxa"/>
                <w:tcBorders>
                  <w:top w:val="nil"/>
                  <w:left w:val="nil"/>
                  <w:bottom w:val="nil"/>
                  <w:right w:val="nil"/>
                </w:tcBorders>
                <w:shd w:val="clear" w:color="000000" w:fill="FFFFFF"/>
                <w:vAlign w:val="bottom"/>
                <w:hideMark/>
              </w:tcPr>
            </w:tcPrChange>
          </w:tcPr>
          <w:p w14:paraId="2029A78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-0.012</w:t>
            </w:r>
          </w:p>
        </w:tc>
        <w:tc>
          <w:tcPr>
            <w:tcW w:w="927" w:type="dxa"/>
            <w:tcBorders>
              <w:top w:val="nil"/>
              <w:left w:val="nil"/>
              <w:bottom w:val="nil"/>
              <w:right w:val="nil"/>
            </w:tcBorders>
            <w:shd w:val="clear" w:color="000000" w:fill="FFFFFF"/>
            <w:vAlign w:val="bottom"/>
            <w:hideMark/>
            <w:tcPrChange w:id="156" w:author="Sharyn O'Halloran" w:date="2016-05-11T19:01:00Z">
              <w:tcPr>
                <w:tcW w:w="942" w:type="dxa"/>
                <w:gridSpan w:val="2"/>
                <w:tcBorders>
                  <w:top w:val="nil"/>
                  <w:left w:val="nil"/>
                  <w:bottom w:val="nil"/>
                  <w:right w:val="nil"/>
                </w:tcBorders>
                <w:shd w:val="clear" w:color="000000" w:fill="FFFFFF"/>
                <w:vAlign w:val="bottom"/>
                <w:hideMark/>
              </w:tcPr>
            </w:tcPrChange>
          </w:tcPr>
          <w:p w14:paraId="790CC5F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0.123</w:t>
            </w:r>
          </w:p>
        </w:tc>
      </w:tr>
      <w:tr w:rsidR="003337F9" w:rsidRPr="00CC05D1" w14:paraId="64063A63" w14:textId="77777777" w:rsidTr="003337F9">
        <w:tblPrEx>
          <w:tblPrExChange w:id="157" w:author="Sharyn O'Halloran" w:date="2016-05-11T19:01:00Z">
            <w:tblPrEx>
              <w:tblW w:w="7553" w:type="dxa"/>
            </w:tblPrEx>
          </w:tblPrExChange>
        </w:tblPrEx>
        <w:trPr>
          <w:trHeight w:val="255"/>
          <w:trPrChange w:id="158"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159" w:author="Sharyn O'Halloran" w:date="2016-05-11T19:01:00Z">
              <w:tcPr>
                <w:tcW w:w="2768" w:type="dxa"/>
                <w:gridSpan w:val="2"/>
                <w:tcBorders>
                  <w:top w:val="nil"/>
                  <w:left w:val="nil"/>
                  <w:bottom w:val="nil"/>
                  <w:right w:val="nil"/>
                </w:tcBorders>
                <w:shd w:val="clear" w:color="000000" w:fill="FFFFFF"/>
                <w:vAlign w:val="bottom"/>
                <w:hideMark/>
              </w:tcPr>
            </w:tcPrChange>
          </w:tcPr>
          <w:p w14:paraId="4266908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Increase in Employment</w:t>
            </w:r>
          </w:p>
        </w:tc>
        <w:tc>
          <w:tcPr>
            <w:tcW w:w="1001" w:type="dxa"/>
            <w:tcBorders>
              <w:top w:val="nil"/>
              <w:left w:val="nil"/>
              <w:bottom w:val="nil"/>
              <w:right w:val="nil"/>
            </w:tcBorders>
            <w:shd w:val="clear" w:color="000000" w:fill="FFFFFF"/>
            <w:vAlign w:val="bottom"/>
            <w:hideMark/>
            <w:tcPrChange w:id="160" w:author="Sharyn O'Halloran" w:date="2016-05-11T19:01:00Z">
              <w:tcPr>
                <w:tcW w:w="1017" w:type="dxa"/>
                <w:gridSpan w:val="2"/>
                <w:tcBorders>
                  <w:top w:val="nil"/>
                  <w:left w:val="nil"/>
                  <w:bottom w:val="nil"/>
                  <w:right w:val="nil"/>
                </w:tcBorders>
                <w:shd w:val="clear" w:color="000000" w:fill="FFFFFF"/>
                <w:vAlign w:val="bottom"/>
                <w:hideMark/>
              </w:tcPr>
            </w:tcPrChange>
          </w:tcPr>
          <w:p w14:paraId="73C3CB62"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1.125</w:t>
            </w:r>
          </w:p>
        </w:tc>
        <w:tc>
          <w:tcPr>
            <w:tcW w:w="927" w:type="dxa"/>
            <w:tcBorders>
              <w:top w:val="nil"/>
              <w:left w:val="nil"/>
              <w:bottom w:val="nil"/>
              <w:right w:val="nil"/>
            </w:tcBorders>
            <w:shd w:val="clear" w:color="000000" w:fill="FFFFFF"/>
            <w:vAlign w:val="bottom"/>
            <w:hideMark/>
            <w:tcPrChange w:id="161" w:author="Sharyn O'Halloran" w:date="2016-05-11T19:01:00Z">
              <w:tcPr>
                <w:tcW w:w="942" w:type="dxa"/>
                <w:gridSpan w:val="2"/>
                <w:tcBorders>
                  <w:top w:val="nil"/>
                  <w:left w:val="nil"/>
                  <w:bottom w:val="nil"/>
                  <w:right w:val="nil"/>
                </w:tcBorders>
                <w:shd w:val="clear" w:color="000000" w:fill="FFFFFF"/>
                <w:vAlign w:val="bottom"/>
                <w:hideMark/>
              </w:tcPr>
            </w:tcPrChange>
          </w:tcPr>
          <w:p w14:paraId="395E52D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0.529</w:t>
            </w:r>
          </w:p>
        </w:tc>
        <w:tc>
          <w:tcPr>
            <w:tcW w:w="927" w:type="dxa"/>
            <w:tcBorders>
              <w:top w:val="nil"/>
              <w:left w:val="nil"/>
              <w:bottom w:val="nil"/>
              <w:right w:val="nil"/>
            </w:tcBorders>
            <w:shd w:val="clear" w:color="000000" w:fill="FFFFFF"/>
            <w:vAlign w:val="bottom"/>
            <w:hideMark/>
            <w:tcPrChange w:id="162" w:author="Sharyn O'Halloran" w:date="2016-05-11T19:01:00Z">
              <w:tcPr>
                <w:tcW w:w="942" w:type="dxa"/>
                <w:gridSpan w:val="2"/>
                <w:tcBorders>
                  <w:top w:val="nil"/>
                  <w:left w:val="nil"/>
                  <w:bottom w:val="nil"/>
                  <w:right w:val="nil"/>
                </w:tcBorders>
                <w:shd w:val="clear" w:color="000000" w:fill="FFFFFF"/>
                <w:vAlign w:val="bottom"/>
                <w:hideMark/>
              </w:tcPr>
            </w:tcPrChange>
          </w:tcPr>
          <w:p w14:paraId="729D76E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0.035</w:t>
            </w:r>
          </w:p>
        </w:tc>
        <w:tc>
          <w:tcPr>
            <w:tcW w:w="927" w:type="dxa"/>
            <w:tcBorders>
              <w:top w:val="nil"/>
              <w:left w:val="nil"/>
              <w:bottom w:val="nil"/>
              <w:right w:val="nil"/>
            </w:tcBorders>
            <w:shd w:val="clear" w:color="000000" w:fill="FFFFFF"/>
            <w:vAlign w:val="bottom"/>
            <w:hideMark/>
            <w:tcPrChange w:id="163" w:author="Sharyn O'Halloran" w:date="2016-05-11T19:01:00Z">
              <w:tcPr>
                <w:tcW w:w="942" w:type="dxa"/>
                <w:tcBorders>
                  <w:top w:val="nil"/>
                  <w:left w:val="nil"/>
                  <w:bottom w:val="nil"/>
                  <w:right w:val="nil"/>
                </w:tcBorders>
                <w:shd w:val="clear" w:color="000000" w:fill="FFFFFF"/>
                <w:vAlign w:val="bottom"/>
                <w:hideMark/>
              </w:tcPr>
            </w:tcPrChange>
          </w:tcPr>
          <w:p w14:paraId="1DE7192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0.079</w:t>
            </w:r>
          </w:p>
        </w:tc>
        <w:tc>
          <w:tcPr>
            <w:tcW w:w="927" w:type="dxa"/>
            <w:tcBorders>
              <w:top w:val="nil"/>
              <w:left w:val="nil"/>
              <w:bottom w:val="nil"/>
              <w:right w:val="nil"/>
            </w:tcBorders>
            <w:shd w:val="clear" w:color="000000" w:fill="FFFFFF"/>
            <w:vAlign w:val="bottom"/>
            <w:hideMark/>
            <w:tcPrChange w:id="164" w:author="Sharyn O'Halloran" w:date="2016-05-11T19:01:00Z">
              <w:tcPr>
                <w:tcW w:w="942" w:type="dxa"/>
                <w:gridSpan w:val="2"/>
                <w:tcBorders>
                  <w:top w:val="nil"/>
                  <w:left w:val="nil"/>
                  <w:bottom w:val="nil"/>
                  <w:right w:val="nil"/>
                </w:tcBorders>
                <w:shd w:val="clear" w:color="000000" w:fill="FFFFFF"/>
                <w:vAlign w:val="bottom"/>
                <w:hideMark/>
              </w:tcPr>
            </w:tcPrChange>
          </w:tcPr>
          <w:p w14:paraId="45BC4DEC"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2.171</w:t>
            </w:r>
          </w:p>
        </w:tc>
      </w:tr>
      <w:tr w:rsidR="003337F9" w:rsidRPr="00CC05D1" w14:paraId="38415398" w14:textId="77777777" w:rsidTr="003337F9">
        <w:tblPrEx>
          <w:tblPrExChange w:id="165" w:author="Sharyn O'Halloran" w:date="2016-05-11T19:01:00Z">
            <w:tblPrEx>
              <w:tblW w:w="7553" w:type="dxa"/>
            </w:tblPrEx>
          </w:tblPrExChange>
        </w:tblPrEx>
        <w:trPr>
          <w:trHeight w:val="274"/>
          <w:trPrChange w:id="166" w:author="Sharyn O'Halloran" w:date="2016-05-11T19:01:00Z">
            <w:trPr>
              <w:trHeight w:val="274"/>
            </w:trPr>
          </w:trPrChange>
        </w:trPr>
        <w:tc>
          <w:tcPr>
            <w:tcW w:w="2724" w:type="dxa"/>
            <w:tcBorders>
              <w:top w:val="nil"/>
              <w:left w:val="nil"/>
              <w:bottom w:val="single" w:sz="8" w:space="0" w:color="737373"/>
              <w:right w:val="nil"/>
            </w:tcBorders>
            <w:shd w:val="clear" w:color="000000" w:fill="FFFFFF"/>
            <w:vAlign w:val="bottom"/>
            <w:hideMark/>
            <w:tcPrChange w:id="167" w:author="Sharyn O'Halloran" w:date="2016-05-11T19:01:00Z">
              <w:tcPr>
                <w:tcW w:w="2768" w:type="dxa"/>
                <w:gridSpan w:val="2"/>
                <w:tcBorders>
                  <w:top w:val="nil"/>
                  <w:left w:val="nil"/>
                  <w:bottom w:val="single" w:sz="8" w:space="0" w:color="737373"/>
                  <w:right w:val="nil"/>
                </w:tcBorders>
                <w:shd w:val="clear" w:color="000000" w:fill="FFFFFF"/>
                <w:vAlign w:val="bottom"/>
                <w:hideMark/>
              </w:tcPr>
            </w:tcPrChange>
          </w:tcPr>
          <w:p w14:paraId="5DFAD822"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Election Type</w:t>
            </w:r>
          </w:p>
        </w:tc>
        <w:tc>
          <w:tcPr>
            <w:tcW w:w="1001" w:type="dxa"/>
            <w:tcBorders>
              <w:top w:val="nil"/>
              <w:left w:val="nil"/>
              <w:bottom w:val="single" w:sz="8" w:space="0" w:color="737373"/>
              <w:right w:val="nil"/>
            </w:tcBorders>
            <w:shd w:val="clear" w:color="000000" w:fill="FFFFFF"/>
            <w:vAlign w:val="bottom"/>
            <w:hideMark/>
            <w:tcPrChange w:id="168" w:author="Sharyn O'Halloran" w:date="2016-05-11T19:01:00Z">
              <w:tcPr>
                <w:tcW w:w="1017" w:type="dxa"/>
                <w:gridSpan w:val="2"/>
                <w:tcBorders>
                  <w:top w:val="nil"/>
                  <w:left w:val="nil"/>
                  <w:bottom w:val="single" w:sz="8" w:space="0" w:color="737373"/>
                  <w:right w:val="nil"/>
                </w:tcBorders>
                <w:shd w:val="clear" w:color="000000" w:fill="FFFFFF"/>
                <w:vAlign w:val="bottom"/>
                <w:hideMark/>
              </w:tcPr>
            </w:tcPrChange>
          </w:tcPr>
          <w:p w14:paraId="7B4266F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-0.09</w:t>
            </w:r>
          </w:p>
        </w:tc>
        <w:tc>
          <w:tcPr>
            <w:tcW w:w="927" w:type="dxa"/>
            <w:tcBorders>
              <w:top w:val="nil"/>
              <w:left w:val="nil"/>
              <w:bottom w:val="single" w:sz="8" w:space="0" w:color="737373"/>
              <w:right w:val="nil"/>
            </w:tcBorders>
            <w:shd w:val="clear" w:color="000000" w:fill="FFFFFF"/>
            <w:vAlign w:val="bottom"/>
            <w:hideMark/>
            <w:tcPrChange w:id="169"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3D75110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w:t>
            </w:r>
          </w:p>
        </w:tc>
        <w:tc>
          <w:tcPr>
            <w:tcW w:w="927" w:type="dxa"/>
            <w:tcBorders>
              <w:top w:val="nil"/>
              <w:left w:val="nil"/>
              <w:bottom w:val="single" w:sz="8" w:space="0" w:color="737373"/>
              <w:right w:val="nil"/>
            </w:tcBorders>
            <w:shd w:val="clear" w:color="000000" w:fill="FFFFFF"/>
            <w:vAlign w:val="bottom"/>
            <w:hideMark/>
            <w:tcPrChange w:id="170"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4F1B511F"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0.003</w:t>
            </w:r>
          </w:p>
        </w:tc>
        <w:tc>
          <w:tcPr>
            <w:tcW w:w="927" w:type="dxa"/>
            <w:tcBorders>
              <w:top w:val="nil"/>
              <w:left w:val="nil"/>
              <w:bottom w:val="single" w:sz="8" w:space="0" w:color="737373"/>
              <w:right w:val="nil"/>
            </w:tcBorders>
            <w:shd w:val="clear" w:color="000000" w:fill="FFFFFF"/>
            <w:vAlign w:val="bottom"/>
            <w:hideMark/>
            <w:tcPrChange w:id="171" w:author="Sharyn O'Halloran" w:date="2016-05-11T19:01:00Z">
              <w:tcPr>
                <w:tcW w:w="942" w:type="dxa"/>
                <w:tcBorders>
                  <w:top w:val="nil"/>
                  <w:left w:val="nil"/>
                  <w:bottom w:val="single" w:sz="8" w:space="0" w:color="737373"/>
                  <w:right w:val="nil"/>
                </w:tcBorders>
                <w:shd w:val="clear" w:color="000000" w:fill="FFFFFF"/>
                <w:vAlign w:val="bottom"/>
                <w:hideMark/>
              </w:tcPr>
            </w:tcPrChange>
          </w:tcPr>
          <w:p w14:paraId="6603FDB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-0.149</w:t>
            </w:r>
          </w:p>
        </w:tc>
        <w:tc>
          <w:tcPr>
            <w:tcW w:w="927" w:type="dxa"/>
            <w:tcBorders>
              <w:top w:val="nil"/>
              <w:left w:val="nil"/>
              <w:bottom w:val="single" w:sz="8" w:space="0" w:color="737373"/>
              <w:right w:val="nil"/>
            </w:tcBorders>
            <w:shd w:val="clear" w:color="000000" w:fill="FFFFFF"/>
            <w:vAlign w:val="bottom"/>
            <w:hideMark/>
            <w:tcPrChange w:id="172"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4228F4BA"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-0.031</w:t>
            </w:r>
          </w:p>
        </w:tc>
      </w:tr>
      <w:tr w:rsidR="003337F9" w:rsidRPr="00CC05D1" w14:paraId="3F9AC118" w14:textId="77777777" w:rsidTr="003337F9">
        <w:tblPrEx>
          <w:tblPrExChange w:id="173" w:author="Sharyn O'Halloran" w:date="2016-05-11T19:01:00Z">
            <w:tblPrEx>
              <w:tblW w:w="7553" w:type="dxa"/>
            </w:tblPrEx>
          </w:tblPrExChange>
        </w:tblPrEx>
        <w:trPr>
          <w:trHeight w:val="274"/>
          <w:trPrChange w:id="174" w:author="Sharyn O'Halloran" w:date="2016-05-11T19:01:00Z">
            <w:trPr>
              <w:trHeight w:val="274"/>
            </w:trPr>
          </w:trPrChange>
        </w:trPr>
        <w:tc>
          <w:tcPr>
            <w:tcW w:w="2724" w:type="dxa"/>
            <w:tcBorders>
              <w:top w:val="nil"/>
              <w:left w:val="nil"/>
              <w:bottom w:val="single" w:sz="8" w:space="0" w:color="737373"/>
              <w:right w:val="nil"/>
            </w:tcBorders>
            <w:shd w:val="clear" w:color="000000" w:fill="FFFFFF"/>
            <w:vAlign w:val="bottom"/>
            <w:hideMark/>
            <w:tcPrChange w:id="175" w:author="Sharyn O'Halloran" w:date="2016-05-11T19:01:00Z">
              <w:tcPr>
                <w:tcW w:w="2768" w:type="dxa"/>
                <w:gridSpan w:val="2"/>
                <w:tcBorders>
                  <w:top w:val="nil"/>
                  <w:left w:val="nil"/>
                  <w:bottom w:val="single" w:sz="8" w:space="0" w:color="737373"/>
                  <w:right w:val="nil"/>
                </w:tcBorders>
                <w:shd w:val="clear" w:color="000000" w:fill="FFFFFF"/>
                <w:vAlign w:val="bottom"/>
                <w:hideMark/>
              </w:tcPr>
            </w:tcPrChange>
          </w:tcPr>
          <w:p w14:paraId="3D30C7C2"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Constant</w:t>
            </w:r>
          </w:p>
        </w:tc>
        <w:tc>
          <w:tcPr>
            <w:tcW w:w="1001" w:type="dxa"/>
            <w:tcBorders>
              <w:top w:val="nil"/>
              <w:left w:val="nil"/>
              <w:bottom w:val="single" w:sz="8" w:space="0" w:color="737373"/>
              <w:right w:val="nil"/>
            </w:tcBorders>
            <w:shd w:val="clear" w:color="000000" w:fill="FFFFFF"/>
            <w:vAlign w:val="bottom"/>
            <w:hideMark/>
            <w:tcPrChange w:id="176" w:author="Sharyn O'Halloran" w:date="2016-05-11T19:01:00Z">
              <w:tcPr>
                <w:tcW w:w="1017" w:type="dxa"/>
                <w:gridSpan w:val="2"/>
                <w:tcBorders>
                  <w:top w:val="nil"/>
                  <w:left w:val="nil"/>
                  <w:bottom w:val="single" w:sz="8" w:space="0" w:color="737373"/>
                  <w:right w:val="nil"/>
                </w:tcBorders>
                <w:shd w:val="clear" w:color="000000" w:fill="FFFFFF"/>
                <w:vAlign w:val="bottom"/>
                <w:hideMark/>
              </w:tcPr>
            </w:tcPrChange>
          </w:tcPr>
          <w:p w14:paraId="136C39A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44.90%</w:t>
            </w:r>
          </w:p>
        </w:tc>
        <w:tc>
          <w:tcPr>
            <w:tcW w:w="927" w:type="dxa"/>
            <w:tcBorders>
              <w:top w:val="nil"/>
              <w:left w:val="nil"/>
              <w:bottom w:val="single" w:sz="8" w:space="0" w:color="737373"/>
              <w:right w:val="nil"/>
            </w:tcBorders>
            <w:shd w:val="clear" w:color="000000" w:fill="FFFFFF"/>
            <w:vAlign w:val="bottom"/>
            <w:hideMark/>
            <w:tcPrChange w:id="177"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39EC0C1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0.028</w:t>
            </w:r>
          </w:p>
        </w:tc>
        <w:tc>
          <w:tcPr>
            <w:tcW w:w="927" w:type="dxa"/>
            <w:tcBorders>
              <w:top w:val="nil"/>
              <w:left w:val="nil"/>
              <w:bottom w:val="single" w:sz="8" w:space="0" w:color="737373"/>
              <w:right w:val="nil"/>
            </w:tcBorders>
            <w:shd w:val="clear" w:color="000000" w:fill="FFFFFF"/>
            <w:vAlign w:val="bottom"/>
            <w:hideMark/>
            <w:tcPrChange w:id="178"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2F989B1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w:t>
            </w:r>
          </w:p>
        </w:tc>
        <w:tc>
          <w:tcPr>
            <w:tcW w:w="927" w:type="dxa"/>
            <w:tcBorders>
              <w:top w:val="nil"/>
              <w:left w:val="nil"/>
              <w:bottom w:val="single" w:sz="8" w:space="0" w:color="737373"/>
              <w:right w:val="nil"/>
            </w:tcBorders>
            <w:shd w:val="clear" w:color="000000" w:fill="FFFFFF"/>
            <w:vAlign w:val="bottom"/>
            <w:hideMark/>
            <w:tcPrChange w:id="179" w:author="Sharyn O'Halloran" w:date="2016-05-11T19:01:00Z">
              <w:tcPr>
                <w:tcW w:w="942" w:type="dxa"/>
                <w:tcBorders>
                  <w:top w:val="nil"/>
                  <w:left w:val="nil"/>
                  <w:bottom w:val="single" w:sz="8" w:space="0" w:color="737373"/>
                  <w:right w:val="nil"/>
                </w:tcBorders>
                <w:shd w:val="clear" w:color="000000" w:fill="FFFFFF"/>
                <w:vAlign w:val="bottom"/>
                <w:hideMark/>
              </w:tcPr>
            </w:tcPrChange>
          </w:tcPr>
          <w:p w14:paraId="0C824E7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0.394</w:t>
            </w:r>
          </w:p>
        </w:tc>
        <w:tc>
          <w:tcPr>
            <w:tcW w:w="927" w:type="dxa"/>
            <w:tcBorders>
              <w:top w:val="nil"/>
              <w:left w:val="nil"/>
              <w:bottom w:val="single" w:sz="8" w:space="0" w:color="737373"/>
              <w:right w:val="nil"/>
            </w:tcBorders>
            <w:shd w:val="clear" w:color="000000" w:fill="FFFFFF"/>
            <w:vAlign w:val="bottom"/>
            <w:hideMark/>
            <w:tcPrChange w:id="180" w:author="Sharyn O'Halloran" w:date="2016-05-11T19:01:00Z">
              <w:tcPr>
                <w:tcW w:w="942" w:type="dxa"/>
                <w:gridSpan w:val="2"/>
                <w:tcBorders>
                  <w:top w:val="nil"/>
                  <w:left w:val="nil"/>
                  <w:bottom w:val="single" w:sz="8" w:space="0" w:color="737373"/>
                  <w:right w:val="nil"/>
                </w:tcBorders>
                <w:shd w:val="clear" w:color="000000" w:fill="FFFFFF"/>
                <w:vAlign w:val="bottom"/>
                <w:hideMark/>
              </w:tcPr>
            </w:tcPrChange>
          </w:tcPr>
          <w:p w14:paraId="7E09234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50.40%</w:t>
            </w:r>
          </w:p>
        </w:tc>
      </w:tr>
      <w:tr w:rsidR="003337F9" w:rsidRPr="00CC05D1" w14:paraId="1492A56D" w14:textId="77777777" w:rsidTr="003337F9">
        <w:tblPrEx>
          <w:tblPrExChange w:id="181" w:author="Sharyn O'Halloran" w:date="2016-05-11T19:01:00Z">
            <w:tblPrEx>
              <w:tblW w:w="7553" w:type="dxa"/>
            </w:tblPrEx>
          </w:tblPrExChange>
        </w:tblPrEx>
        <w:trPr>
          <w:trHeight w:val="255"/>
          <w:trPrChange w:id="182"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183" w:author="Sharyn O'Halloran" w:date="2016-05-11T19:01:00Z">
              <w:tcPr>
                <w:tcW w:w="2768" w:type="dxa"/>
                <w:gridSpan w:val="2"/>
                <w:tcBorders>
                  <w:top w:val="nil"/>
                  <w:left w:val="nil"/>
                  <w:bottom w:val="nil"/>
                  <w:right w:val="nil"/>
                </w:tcBorders>
                <w:shd w:val="clear" w:color="000000" w:fill="FFFFFF"/>
                <w:vAlign w:val="bottom"/>
                <w:hideMark/>
              </w:tcPr>
            </w:tcPrChange>
          </w:tcPr>
          <w:p w14:paraId="2EEE8405"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1001" w:type="dxa"/>
            <w:tcBorders>
              <w:top w:val="nil"/>
              <w:left w:val="nil"/>
              <w:bottom w:val="nil"/>
              <w:right w:val="nil"/>
            </w:tcBorders>
            <w:shd w:val="clear" w:color="000000" w:fill="FFFFFF"/>
            <w:vAlign w:val="bottom"/>
            <w:hideMark/>
            <w:tcPrChange w:id="184" w:author="Sharyn O'Halloran" w:date="2016-05-11T19:01:00Z">
              <w:tcPr>
                <w:tcW w:w="1017" w:type="dxa"/>
                <w:gridSpan w:val="2"/>
                <w:tcBorders>
                  <w:top w:val="nil"/>
                  <w:left w:val="nil"/>
                  <w:bottom w:val="nil"/>
                  <w:right w:val="nil"/>
                </w:tcBorders>
                <w:shd w:val="clear" w:color="000000" w:fill="FFFFFF"/>
                <w:vAlign w:val="bottom"/>
                <w:hideMark/>
              </w:tcPr>
            </w:tcPrChange>
          </w:tcPr>
          <w:p w14:paraId="0F4B868A"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185" w:author="Sharyn O'Halloran" w:date="2016-05-11T19:01:00Z">
              <w:tcPr>
                <w:tcW w:w="942" w:type="dxa"/>
                <w:gridSpan w:val="2"/>
                <w:tcBorders>
                  <w:top w:val="nil"/>
                  <w:left w:val="nil"/>
                  <w:bottom w:val="nil"/>
                  <w:right w:val="nil"/>
                </w:tcBorders>
                <w:shd w:val="clear" w:color="000000" w:fill="FFFFFF"/>
                <w:vAlign w:val="bottom"/>
                <w:hideMark/>
              </w:tcPr>
            </w:tcPrChange>
          </w:tcPr>
          <w:p w14:paraId="5F7523FD"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186" w:author="Sharyn O'Halloran" w:date="2016-05-11T19:01:00Z">
              <w:tcPr>
                <w:tcW w:w="942" w:type="dxa"/>
                <w:gridSpan w:val="2"/>
                <w:tcBorders>
                  <w:top w:val="nil"/>
                  <w:left w:val="nil"/>
                  <w:bottom w:val="nil"/>
                  <w:right w:val="nil"/>
                </w:tcBorders>
                <w:shd w:val="clear" w:color="000000" w:fill="FFFFFF"/>
                <w:vAlign w:val="bottom"/>
                <w:hideMark/>
              </w:tcPr>
            </w:tcPrChange>
          </w:tcPr>
          <w:p w14:paraId="2BF2822B"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187" w:author="Sharyn O'Halloran" w:date="2016-05-11T19:01:00Z">
              <w:tcPr>
                <w:tcW w:w="942" w:type="dxa"/>
                <w:tcBorders>
                  <w:top w:val="nil"/>
                  <w:left w:val="nil"/>
                  <w:bottom w:val="nil"/>
                  <w:right w:val="nil"/>
                </w:tcBorders>
                <w:shd w:val="clear" w:color="000000" w:fill="FFFFFF"/>
                <w:vAlign w:val="bottom"/>
                <w:hideMark/>
              </w:tcPr>
            </w:tcPrChange>
          </w:tcPr>
          <w:p w14:paraId="11787C9F"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Change w:id="188" w:author="Sharyn O'Halloran" w:date="2016-05-11T19:01:00Z">
              <w:tcPr>
                <w:tcW w:w="942" w:type="dxa"/>
                <w:gridSpan w:val="2"/>
                <w:tcBorders>
                  <w:top w:val="nil"/>
                  <w:left w:val="nil"/>
                  <w:bottom w:val="nil"/>
                  <w:right w:val="nil"/>
                </w:tcBorders>
                <w:shd w:val="clear" w:color="000000" w:fill="FFFFFF"/>
                <w:vAlign w:val="bottom"/>
                <w:hideMark/>
              </w:tcPr>
            </w:tcPrChange>
          </w:tcPr>
          <w:p w14:paraId="5651A0CC"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3337F9" w:rsidRPr="00CC05D1" w14:paraId="587D0EF0" w14:textId="77777777" w:rsidTr="003337F9">
        <w:tblPrEx>
          <w:tblPrExChange w:id="189" w:author="Sharyn O'Halloran" w:date="2016-05-11T19:01:00Z">
            <w:tblPrEx>
              <w:tblW w:w="7553" w:type="dxa"/>
            </w:tblPrEx>
          </w:tblPrExChange>
        </w:tblPrEx>
        <w:trPr>
          <w:trHeight w:val="255"/>
          <w:trPrChange w:id="190"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191" w:author="Sharyn O'Halloran" w:date="2016-05-11T19:01:00Z">
              <w:tcPr>
                <w:tcW w:w="2768" w:type="dxa"/>
                <w:gridSpan w:val="2"/>
                <w:tcBorders>
                  <w:top w:val="nil"/>
                  <w:left w:val="nil"/>
                  <w:bottom w:val="nil"/>
                  <w:right w:val="nil"/>
                </w:tcBorders>
                <w:shd w:val="clear" w:color="000000" w:fill="FFFFFF"/>
                <w:vAlign w:val="bottom"/>
                <w:hideMark/>
              </w:tcPr>
            </w:tcPrChange>
          </w:tcPr>
          <w:p w14:paraId="58E10EF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lastRenderedPageBreak/>
              <w:t>Observations</w:t>
            </w:r>
          </w:p>
        </w:tc>
        <w:tc>
          <w:tcPr>
            <w:tcW w:w="1001" w:type="dxa"/>
            <w:tcBorders>
              <w:top w:val="nil"/>
              <w:left w:val="nil"/>
              <w:bottom w:val="nil"/>
              <w:right w:val="nil"/>
            </w:tcBorders>
            <w:shd w:val="clear" w:color="000000" w:fill="FFFFFF"/>
            <w:vAlign w:val="bottom"/>
            <w:hideMark/>
            <w:tcPrChange w:id="192" w:author="Sharyn O'Halloran" w:date="2016-05-11T19:01:00Z">
              <w:tcPr>
                <w:tcW w:w="1017" w:type="dxa"/>
                <w:gridSpan w:val="2"/>
                <w:tcBorders>
                  <w:top w:val="nil"/>
                  <w:left w:val="nil"/>
                  <w:bottom w:val="nil"/>
                  <w:right w:val="nil"/>
                </w:tcBorders>
                <w:shd w:val="clear" w:color="000000" w:fill="FFFFFF"/>
                <w:vAlign w:val="bottom"/>
                <w:hideMark/>
              </w:tcPr>
            </w:tcPrChange>
          </w:tcPr>
          <w:p w14:paraId="4D08787E"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137</w:t>
            </w:r>
          </w:p>
        </w:tc>
        <w:tc>
          <w:tcPr>
            <w:tcW w:w="927" w:type="dxa"/>
            <w:tcBorders>
              <w:top w:val="nil"/>
              <w:left w:val="nil"/>
              <w:bottom w:val="nil"/>
              <w:right w:val="nil"/>
            </w:tcBorders>
            <w:shd w:val="clear" w:color="000000" w:fill="FFFFFF"/>
            <w:vAlign w:val="bottom"/>
            <w:hideMark/>
            <w:tcPrChange w:id="193" w:author="Sharyn O'Halloran" w:date="2016-05-11T19:01:00Z">
              <w:tcPr>
                <w:tcW w:w="942" w:type="dxa"/>
                <w:gridSpan w:val="2"/>
                <w:tcBorders>
                  <w:top w:val="nil"/>
                  <w:left w:val="nil"/>
                  <w:bottom w:val="nil"/>
                  <w:right w:val="nil"/>
                </w:tcBorders>
                <w:shd w:val="clear" w:color="000000" w:fill="FFFFFF"/>
                <w:vAlign w:val="bottom"/>
                <w:hideMark/>
              </w:tcPr>
            </w:tcPrChange>
          </w:tcPr>
          <w:p w14:paraId="59035449"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194" w:author="Sharyn O'Halloran" w:date="2016-05-11T19:01:00Z">
              <w:tcPr>
                <w:tcW w:w="942" w:type="dxa"/>
                <w:gridSpan w:val="2"/>
                <w:tcBorders>
                  <w:top w:val="nil"/>
                  <w:left w:val="nil"/>
                  <w:bottom w:val="nil"/>
                  <w:right w:val="nil"/>
                </w:tcBorders>
                <w:shd w:val="clear" w:color="000000" w:fill="FFFFFF"/>
                <w:vAlign w:val="bottom"/>
                <w:hideMark/>
              </w:tcPr>
            </w:tcPrChange>
          </w:tcPr>
          <w:p w14:paraId="6FC55E8A"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195" w:author="Sharyn O'Halloran" w:date="2016-05-11T19:01:00Z">
              <w:tcPr>
                <w:tcW w:w="942" w:type="dxa"/>
                <w:tcBorders>
                  <w:top w:val="nil"/>
                  <w:left w:val="nil"/>
                  <w:bottom w:val="nil"/>
                  <w:right w:val="nil"/>
                </w:tcBorders>
                <w:shd w:val="clear" w:color="000000" w:fill="FFFFFF"/>
                <w:vAlign w:val="bottom"/>
                <w:hideMark/>
              </w:tcPr>
            </w:tcPrChange>
          </w:tcPr>
          <w:p w14:paraId="01C8D52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Change w:id="196" w:author="Sharyn O'Halloran" w:date="2016-05-11T19:01:00Z">
              <w:tcPr>
                <w:tcW w:w="942" w:type="dxa"/>
                <w:gridSpan w:val="2"/>
                <w:tcBorders>
                  <w:top w:val="nil"/>
                  <w:left w:val="nil"/>
                  <w:bottom w:val="nil"/>
                  <w:right w:val="nil"/>
                </w:tcBorders>
                <w:shd w:val="clear" w:color="000000" w:fill="FFFFFF"/>
                <w:vAlign w:val="bottom"/>
                <w:hideMark/>
              </w:tcPr>
            </w:tcPrChange>
          </w:tcPr>
          <w:p w14:paraId="10A657A5"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3337F9" w:rsidRPr="00CC05D1" w14:paraId="2D19B752" w14:textId="77777777" w:rsidTr="003337F9">
        <w:tblPrEx>
          <w:tblPrExChange w:id="197" w:author="Sharyn O'Halloran" w:date="2016-05-11T19:01:00Z">
            <w:tblPrEx>
              <w:tblW w:w="7553" w:type="dxa"/>
            </w:tblPrEx>
          </w:tblPrExChange>
        </w:tblPrEx>
        <w:trPr>
          <w:trHeight w:val="255"/>
          <w:trPrChange w:id="198"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199" w:author="Sharyn O'Halloran" w:date="2016-05-11T19:01:00Z">
              <w:tcPr>
                <w:tcW w:w="2768" w:type="dxa"/>
                <w:gridSpan w:val="2"/>
                <w:tcBorders>
                  <w:top w:val="nil"/>
                  <w:left w:val="nil"/>
                  <w:bottom w:val="nil"/>
                  <w:right w:val="nil"/>
                </w:tcBorders>
                <w:shd w:val="clear" w:color="000000" w:fill="FFFFFF"/>
                <w:vAlign w:val="bottom"/>
                <w:hideMark/>
              </w:tcPr>
            </w:tcPrChange>
          </w:tcPr>
          <w:p w14:paraId="50B2EE4B" w14:textId="77777777" w:rsidR="00CC05D1" w:rsidRPr="00CC05D1" w:rsidRDefault="00CC05D1" w:rsidP="00CC05D1">
            <w:pPr>
              <w:rPr>
                <w:rFonts w:eastAsia="Times New Roman"/>
                <w:b/>
                <w:bCs/>
                <w:color w:val="336699"/>
                <w:sz w:val="18"/>
                <w:szCs w:val="18"/>
              </w:rPr>
            </w:pPr>
            <w:proofErr w:type="gramStart"/>
            <w:r w:rsidRPr="00CC05D1">
              <w:rPr>
                <w:rFonts w:ascii="Arial" w:eastAsia="Times New Roman" w:hAnsi="Arial"/>
                <w:b/>
                <w:bCs/>
                <w:color w:val="336699"/>
                <w:sz w:val="18"/>
                <w:szCs w:val="18"/>
              </w:rPr>
              <w:t>F(</w:t>
            </w:r>
            <w:proofErr w:type="gramEnd"/>
            <w:r w:rsidRPr="00CC05D1">
              <w:rPr>
                <w:rFonts w:ascii="Arial" w:eastAsia="Times New Roman" w:hAnsi="Arial"/>
                <w:b/>
                <w:bCs/>
                <w:color w:val="336699"/>
                <w:sz w:val="18"/>
                <w:szCs w:val="18"/>
              </w:rPr>
              <w:t>3, 133)</w:t>
            </w:r>
          </w:p>
        </w:tc>
        <w:tc>
          <w:tcPr>
            <w:tcW w:w="1001" w:type="dxa"/>
            <w:tcBorders>
              <w:top w:val="nil"/>
              <w:left w:val="nil"/>
              <w:bottom w:val="nil"/>
              <w:right w:val="nil"/>
            </w:tcBorders>
            <w:shd w:val="clear" w:color="000000" w:fill="FFFFFF"/>
            <w:vAlign w:val="bottom"/>
            <w:hideMark/>
            <w:tcPrChange w:id="200" w:author="Sharyn O'Halloran" w:date="2016-05-11T19:01:00Z">
              <w:tcPr>
                <w:tcW w:w="1017" w:type="dxa"/>
                <w:gridSpan w:val="2"/>
                <w:tcBorders>
                  <w:top w:val="nil"/>
                  <w:left w:val="nil"/>
                  <w:bottom w:val="nil"/>
                  <w:right w:val="nil"/>
                </w:tcBorders>
                <w:shd w:val="clear" w:color="000000" w:fill="FFFFFF"/>
                <w:vAlign w:val="bottom"/>
                <w:hideMark/>
              </w:tcPr>
            </w:tcPrChange>
          </w:tcPr>
          <w:p w14:paraId="7B6C9CA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5.65</w:t>
            </w:r>
          </w:p>
        </w:tc>
        <w:tc>
          <w:tcPr>
            <w:tcW w:w="927" w:type="dxa"/>
            <w:tcBorders>
              <w:top w:val="nil"/>
              <w:left w:val="nil"/>
              <w:bottom w:val="nil"/>
              <w:right w:val="nil"/>
            </w:tcBorders>
            <w:shd w:val="clear" w:color="000000" w:fill="FFFFFF"/>
            <w:vAlign w:val="bottom"/>
            <w:hideMark/>
            <w:tcPrChange w:id="201" w:author="Sharyn O'Halloran" w:date="2016-05-11T19:01:00Z">
              <w:tcPr>
                <w:tcW w:w="942" w:type="dxa"/>
                <w:gridSpan w:val="2"/>
                <w:tcBorders>
                  <w:top w:val="nil"/>
                  <w:left w:val="nil"/>
                  <w:bottom w:val="nil"/>
                  <w:right w:val="nil"/>
                </w:tcBorders>
                <w:shd w:val="clear" w:color="000000" w:fill="FFFFFF"/>
                <w:vAlign w:val="bottom"/>
                <w:hideMark/>
              </w:tcPr>
            </w:tcPrChange>
          </w:tcPr>
          <w:p w14:paraId="10C33BC4"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02" w:author="Sharyn O'Halloran" w:date="2016-05-11T19:01:00Z">
              <w:tcPr>
                <w:tcW w:w="942" w:type="dxa"/>
                <w:gridSpan w:val="2"/>
                <w:tcBorders>
                  <w:top w:val="nil"/>
                  <w:left w:val="nil"/>
                  <w:bottom w:val="nil"/>
                  <w:right w:val="nil"/>
                </w:tcBorders>
                <w:shd w:val="clear" w:color="000000" w:fill="FFFFFF"/>
                <w:vAlign w:val="bottom"/>
                <w:hideMark/>
              </w:tcPr>
            </w:tcPrChange>
          </w:tcPr>
          <w:p w14:paraId="2CD89A8E"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03" w:author="Sharyn O'Halloran" w:date="2016-05-11T19:01:00Z">
              <w:tcPr>
                <w:tcW w:w="942" w:type="dxa"/>
                <w:tcBorders>
                  <w:top w:val="nil"/>
                  <w:left w:val="nil"/>
                  <w:bottom w:val="nil"/>
                  <w:right w:val="nil"/>
                </w:tcBorders>
                <w:shd w:val="clear" w:color="000000" w:fill="FFFFFF"/>
                <w:vAlign w:val="bottom"/>
                <w:hideMark/>
              </w:tcPr>
            </w:tcPrChange>
          </w:tcPr>
          <w:p w14:paraId="0CAE16F3"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Change w:id="204" w:author="Sharyn O'Halloran" w:date="2016-05-11T19:01:00Z">
              <w:tcPr>
                <w:tcW w:w="942" w:type="dxa"/>
                <w:gridSpan w:val="2"/>
                <w:tcBorders>
                  <w:top w:val="nil"/>
                  <w:left w:val="nil"/>
                  <w:bottom w:val="nil"/>
                  <w:right w:val="nil"/>
                </w:tcBorders>
                <w:shd w:val="clear" w:color="000000" w:fill="FFFFFF"/>
                <w:vAlign w:val="bottom"/>
                <w:hideMark/>
              </w:tcPr>
            </w:tcPrChange>
          </w:tcPr>
          <w:p w14:paraId="0DB32832"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3337F9" w:rsidRPr="00CC05D1" w14:paraId="7C70133D" w14:textId="77777777" w:rsidTr="003337F9">
        <w:tblPrEx>
          <w:tblPrExChange w:id="205" w:author="Sharyn O'Halloran" w:date="2016-05-11T19:01:00Z">
            <w:tblPrEx>
              <w:tblW w:w="7553" w:type="dxa"/>
            </w:tblPrEx>
          </w:tblPrExChange>
        </w:tblPrEx>
        <w:trPr>
          <w:trHeight w:val="255"/>
          <w:trPrChange w:id="206"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207" w:author="Sharyn O'Halloran" w:date="2016-05-11T19:01:00Z">
              <w:tcPr>
                <w:tcW w:w="2768" w:type="dxa"/>
                <w:gridSpan w:val="2"/>
                <w:tcBorders>
                  <w:top w:val="nil"/>
                  <w:left w:val="nil"/>
                  <w:bottom w:val="nil"/>
                  <w:right w:val="nil"/>
                </w:tcBorders>
                <w:shd w:val="clear" w:color="000000" w:fill="FFFFFF"/>
                <w:vAlign w:val="bottom"/>
                <w:hideMark/>
              </w:tcPr>
            </w:tcPrChange>
          </w:tcPr>
          <w:p w14:paraId="4E9A7E42" w14:textId="77777777" w:rsidR="00CC05D1" w:rsidRPr="00CC05D1" w:rsidRDefault="00CC05D1" w:rsidP="00CC05D1">
            <w:pPr>
              <w:rPr>
                <w:rFonts w:eastAsia="Times New Roman"/>
                <w:b/>
                <w:bCs/>
                <w:color w:val="336699"/>
                <w:sz w:val="18"/>
                <w:szCs w:val="18"/>
              </w:rPr>
            </w:pPr>
            <w:proofErr w:type="spellStart"/>
            <w:r w:rsidRPr="00CC05D1">
              <w:rPr>
                <w:rFonts w:ascii="Arial" w:eastAsia="Times New Roman" w:hAnsi="Arial"/>
                <w:b/>
                <w:bCs/>
                <w:color w:val="336699"/>
                <w:sz w:val="18"/>
                <w:szCs w:val="18"/>
              </w:rPr>
              <w:t>Prob</w:t>
            </w:r>
            <w:proofErr w:type="spellEnd"/>
            <w:r w:rsidRPr="00CC05D1">
              <w:rPr>
                <w:rFonts w:ascii="Arial" w:eastAsia="Times New Roman" w:hAnsi="Arial"/>
                <w:b/>
                <w:bCs/>
                <w:color w:val="336699"/>
                <w:sz w:val="18"/>
                <w:szCs w:val="18"/>
              </w:rPr>
              <w:t xml:space="preserve"> &gt; F</w:t>
            </w:r>
          </w:p>
        </w:tc>
        <w:tc>
          <w:tcPr>
            <w:tcW w:w="1001" w:type="dxa"/>
            <w:tcBorders>
              <w:top w:val="nil"/>
              <w:left w:val="nil"/>
              <w:bottom w:val="nil"/>
              <w:right w:val="nil"/>
            </w:tcBorders>
            <w:shd w:val="clear" w:color="000000" w:fill="FFFFFF"/>
            <w:vAlign w:val="bottom"/>
            <w:hideMark/>
            <w:tcPrChange w:id="208" w:author="Sharyn O'Halloran" w:date="2016-05-11T19:01:00Z">
              <w:tcPr>
                <w:tcW w:w="1017" w:type="dxa"/>
                <w:gridSpan w:val="2"/>
                <w:tcBorders>
                  <w:top w:val="nil"/>
                  <w:left w:val="nil"/>
                  <w:bottom w:val="nil"/>
                  <w:right w:val="nil"/>
                </w:tcBorders>
                <w:shd w:val="clear" w:color="000000" w:fill="FFFFFF"/>
                <w:vAlign w:val="bottom"/>
                <w:hideMark/>
              </w:tcPr>
            </w:tcPrChange>
          </w:tcPr>
          <w:p w14:paraId="17EA9008"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0.001</w:t>
            </w:r>
          </w:p>
        </w:tc>
        <w:tc>
          <w:tcPr>
            <w:tcW w:w="927" w:type="dxa"/>
            <w:tcBorders>
              <w:top w:val="nil"/>
              <w:left w:val="nil"/>
              <w:bottom w:val="nil"/>
              <w:right w:val="nil"/>
            </w:tcBorders>
            <w:shd w:val="clear" w:color="000000" w:fill="FFFFFF"/>
            <w:vAlign w:val="bottom"/>
            <w:hideMark/>
            <w:tcPrChange w:id="209" w:author="Sharyn O'Halloran" w:date="2016-05-11T19:01:00Z">
              <w:tcPr>
                <w:tcW w:w="942" w:type="dxa"/>
                <w:gridSpan w:val="2"/>
                <w:tcBorders>
                  <w:top w:val="nil"/>
                  <w:left w:val="nil"/>
                  <w:bottom w:val="nil"/>
                  <w:right w:val="nil"/>
                </w:tcBorders>
                <w:shd w:val="clear" w:color="000000" w:fill="FFFFFF"/>
                <w:vAlign w:val="bottom"/>
                <w:hideMark/>
              </w:tcPr>
            </w:tcPrChange>
          </w:tcPr>
          <w:p w14:paraId="1CA44585"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10" w:author="Sharyn O'Halloran" w:date="2016-05-11T19:01:00Z">
              <w:tcPr>
                <w:tcW w:w="942" w:type="dxa"/>
                <w:gridSpan w:val="2"/>
                <w:tcBorders>
                  <w:top w:val="nil"/>
                  <w:left w:val="nil"/>
                  <w:bottom w:val="nil"/>
                  <w:right w:val="nil"/>
                </w:tcBorders>
                <w:shd w:val="clear" w:color="000000" w:fill="FFFFFF"/>
                <w:vAlign w:val="bottom"/>
                <w:hideMark/>
              </w:tcPr>
            </w:tcPrChange>
          </w:tcPr>
          <w:p w14:paraId="650BC526"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11" w:author="Sharyn O'Halloran" w:date="2016-05-11T19:01:00Z">
              <w:tcPr>
                <w:tcW w:w="942" w:type="dxa"/>
                <w:tcBorders>
                  <w:top w:val="nil"/>
                  <w:left w:val="nil"/>
                  <w:bottom w:val="nil"/>
                  <w:right w:val="nil"/>
                </w:tcBorders>
                <w:shd w:val="clear" w:color="000000" w:fill="FFFFFF"/>
                <w:vAlign w:val="bottom"/>
                <w:hideMark/>
              </w:tcPr>
            </w:tcPrChange>
          </w:tcPr>
          <w:p w14:paraId="0F9727BD"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Change w:id="212" w:author="Sharyn O'Halloran" w:date="2016-05-11T19:01:00Z">
              <w:tcPr>
                <w:tcW w:w="942" w:type="dxa"/>
                <w:gridSpan w:val="2"/>
                <w:tcBorders>
                  <w:top w:val="nil"/>
                  <w:left w:val="nil"/>
                  <w:bottom w:val="nil"/>
                  <w:right w:val="nil"/>
                </w:tcBorders>
                <w:shd w:val="clear" w:color="000000" w:fill="FFFFFF"/>
                <w:vAlign w:val="bottom"/>
                <w:hideMark/>
              </w:tcPr>
            </w:tcPrChange>
          </w:tcPr>
          <w:p w14:paraId="34DC2479"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r>
      <w:tr w:rsidR="003337F9" w:rsidRPr="00CC05D1" w14:paraId="16030AA0" w14:textId="77777777" w:rsidTr="003337F9">
        <w:tblPrEx>
          <w:tblPrExChange w:id="213" w:author="Sharyn O'Halloran" w:date="2016-05-11T19:01:00Z">
            <w:tblPrEx>
              <w:tblW w:w="7553" w:type="dxa"/>
            </w:tblPrEx>
          </w:tblPrExChange>
        </w:tblPrEx>
        <w:trPr>
          <w:trHeight w:val="255"/>
          <w:trPrChange w:id="214" w:author="Sharyn O'Halloran" w:date="2016-05-11T19:01:00Z">
            <w:trPr>
              <w:trHeight w:val="255"/>
            </w:trPr>
          </w:trPrChange>
        </w:trPr>
        <w:tc>
          <w:tcPr>
            <w:tcW w:w="2724" w:type="dxa"/>
            <w:tcBorders>
              <w:top w:val="nil"/>
              <w:left w:val="nil"/>
              <w:bottom w:val="nil"/>
              <w:right w:val="nil"/>
            </w:tcBorders>
            <w:shd w:val="clear" w:color="000000" w:fill="FFFFFF"/>
            <w:vAlign w:val="bottom"/>
            <w:hideMark/>
            <w:tcPrChange w:id="215" w:author="Sharyn O'Halloran" w:date="2016-05-11T19:01:00Z">
              <w:tcPr>
                <w:tcW w:w="2768" w:type="dxa"/>
                <w:gridSpan w:val="2"/>
                <w:tcBorders>
                  <w:top w:val="nil"/>
                  <w:left w:val="nil"/>
                  <w:bottom w:val="nil"/>
                  <w:right w:val="nil"/>
                </w:tcBorders>
                <w:shd w:val="clear" w:color="000000" w:fill="FFFFFF"/>
                <w:vAlign w:val="bottom"/>
                <w:hideMark/>
              </w:tcPr>
            </w:tcPrChange>
          </w:tcPr>
          <w:p w14:paraId="729F10D4"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R-squared</w:t>
            </w:r>
          </w:p>
        </w:tc>
        <w:tc>
          <w:tcPr>
            <w:tcW w:w="1001" w:type="dxa"/>
            <w:tcBorders>
              <w:top w:val="nil"/>
              <w:left w:val="nil"/>
              <w:bottom w:val="nil"/>
              <w:right w:val="nil"/>
            </w:tcBorders>
            <w:shd w:val="clear" w:color="000000" w:fill="FFFFFF"/>
            <w:vAlign w:val="bottom"/>
            <w:hideMark/>
            <w:tcPrChange w:id="216" w:author="Sharyn O'Halloran" w:date="2016-05-11T19:01:00Z">
              <w:tcPr>
                <w:tcW w:w="1017" w:type="dxa"/>
                <w:gridSpan w:val="2"/>
                <w:tcBorders>
                  <w:top w:val="nil"/>
                  <w:left w:val="nil"/>
                  <w:bottom w:val="nil"/>
                  <w:right w:val="nil"/>
                </w:tcBorders>
                <w:shd w:val="clear" w:color="000000" w:fill="FFFFFF"/>
                <w:vAlign w:val="bottom"/>
                <w:hideMark/>
              </w:tcPr>
            </w:tcPrChange>
          </w:tcPr>
          <w:p w14:paraId="5B559704"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0.1563</w:t>
            </w:r>
          </w:p>
        </w:tc>
        <w:tc>
          <w:tcPr>
            <w:tcW w:w="927" w:type="dxa"/>
            <w:tcBorders>
              <w:top w:val="nil"/>
              <w:left w:val="nil"/>
              <w:bottom w:val="nil"/>
              <w:right w:val="nil"/>
            </w:tcBorders>
            <w:shd w:val="clear" w:color="000000" w:fill="FFFFFF"/>
            <w:vAlign w:val="bottom"/>
            <w:hideMark/>
            <w:tcPrChange w:id="217" w:author="Sharyn O'Halloran" w:date="2016-05-11T19:01:00Z">
              <w:tcPr>
                <w:tcW w:w="942" w:type="dxa"/>
                <w:gridSpan w:val="2"/>
                <w:tcBorders>
                  <w:top w:val="nil"/>
                  <w:left w:val="nil"/>
                  <w:bottom w:val="nil"/>
                  <w:right w:val="nil"/>
                </w:tcBorders>
                <w:shd w:val="clear" w:color="000000" w:fill="FFFFFF"/>
                <w:vAlign w:val="bottom"/>
                <w:hideMark/>
              </w:tcPr>
            </w:tcPrChange>
          </w:tcPr>
          <w:p w14:paraId="7D8F53FC"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18" w:author="Sharyn O'Halloran" w:date="2016-05-11T19:01:00Z">
              <w:tcPr>
                <w:tcW w:w="942" w:type="dxa"/>
                <w:gridSpan w:val="2"/>
                <w:tcBorders>
                  <w:top w:val="nil"/>
                  <w:left w:val="nil"/>
                  <w:bottom w:val="nil"/>
                  <w:right w:val="nil"/>
                </w:tcBorders>
                <w:shd w:val="clear" w:color="000000" w:fill="FFFFFF"/>
                <w:vAlign w:val="bottom"/>
                <w:hideMark/>
              </w:tcPr>
            </w:tcPrChange>
          </w:tcPr>
          <w:p w14:paraId="7E95DB16"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927" w:type="dxa"/>
            <w:tcBorders>
              <w:top w:val="nil"/>
              <w:left w:val="nil"/>
              <w:bottom w:val="nil"/>
              <w:right w:val="nil"/>
            </w:tcBorders>
            <w:shd w:val="clear" w:color="000000" w:fill="FFFFFF"/>
            <w:vAlign w:val="bottom"/>
            <w:hideMark/>
            <w:tcPrChange w:id="219" w:author="Sharyn O'Halloran" w:date="2016-05-11T19:01:00Z">
              <w:tcPr>
                <w:tcW w:w="942" w:type="dxa"/>
                <w:tcBorders>
                  <w:top w:val="nil"/>
                  <w:left w:val="nil"/>
                  <w:bottom w:val="nil"/>
                  <w:right w:val="nil"/>
                </w:tcBorders>
                <w:shd w:val="clear" w:color="000000" w:fill="FFFFFF"/>
                <w:vAlign w:val="bottom"/>
                <w:hideMark/>
              </w:tcPr>
            </w:tcPrChange>
          </w:tcPr>
          <w:p w14:paraId="5602D49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3333" w:themeColor="text1"/>
                <w:sz w:val="18"/>
                <w:szCs w:val="18"/>
              </w:rPr>
              <w:t> </w:t>
            </w:r>
          </w:p>
        </w:tc>
        <w:tc>
          <w:tcPr>
            <w:tcW w:w="927" w:type="dxa"/>
            <w:tcBorders>
              <w:top w:val="nil"/>
              <w:left w:val="nil"/>
              <w:bottom w:val="nil"/>
              <w:right w:val="nil"/>
            </w:tcBorders>
            <w:shd w:val="clear" w:color="000000" w:fill="FFFFFF"/>
            <w:vAlign w:val="bottom"/>
            <w:hideMark/>
            <w:tcPrChange w:id="220" w:author="Sharyn O'Halloran" w:date="2016-05-11T19:01:00Z">
              <w:tcPr>
                <w:tcW w:w="942" w:type="dxa"/>
                <w:gridSpan w:val="2"/>
                <w:tcBorders>
                  <w:top w:val="nil"/>
                  <w:left w:val="nil"/>
                  <w:bottom w:val="nil"/>
                  <w:right w:val="nil"/>
                </w:tcBorders>
                <w:shd w:val="clear" w:color="000000" w:fill="FFFFFF"/>
                <w:vAlign w:val="bottom"/>
                <w:hideMark/>
              </w:tcPr>
            </w:tcPrChange>
          </w:tcPr>
          <w:p w14:paraId="45A2EA4B"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5CE0CD88" w14:textId="77777777" w:rsidR="00DD3C33" w:rsidRPr="00987437" w:rsidRDefault="00DD3C33" w:rsidP="00C520CE">
      <w:pPr>
        <w:rPr>
          <w:rFonts w:ascii="Arial" w:hAnsi="Arial"/>
          <w:color w:val="333333" w:themeColor="text1"/>
        </w:rPr>
      </w:pPr>
    </w:p>
    <w:p w14:paraId="3739D43E" w14:textId="6F83B9CB"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Based on this regression we predict government approval, and replace the values of the variable for which we have real data. Then we use this variable in the original model. The result can be seen in model 5 of Table 1. The main gain from this model is the increase in the number of observations, </w:t>
      </w:r>
      <w:del w:id="221" w:author="Sharyn O'Halloran" w:date="2016-05-11T19:02:00Z">
        <w:r w:rsidRPr="00987437" w:rsidDel="003337F9">
          <w:rPr>
            <w:rFonts w:ascii="Arial" w:eastAsia="Times New Roman" w:hAnsi="Arial"/>
            <w:color w:val="333333" w:themeColor="text1"/>
            <w:sz w:val="20"/>
          </w:rPr>
          <w:delText xml:space="preserve">that </w:delText>
        </w:r>
      </w:del>
      <w:ins w:id="222" w:author="Sharyn O'Halloran" w:date="2016-05-11T19:02:00Z">
        <w:r w:rsidR="003337F9">
          <w:rPr>
            <w:rFonts w:ascii="Arial" w:eastAsia="Times New Roman" w:hAnsi="Arial"/>
            <w:color w:val="333333" w:themeColor="text1"/>
            <w:sz w:val="20"/>
          </w:rPr>
          <w:t xml:space="preserve">which increase </w:t>
        </w:r>
        <w:proofErr w:type="gramStart"/>
        <w:r w:rsidR="003337F9">
          <w:rPr>
            <w:rFonts w:ascii="Arial" w:eastAsia="Times New Roman" w:hAnsi="Arial"/>
            <w:color w:val="333333" w:themeColor="text1"/>
            <w:sz w:val="20"/>
          </w:rPr>
          <w:t xml:space="preserve">to  </w:t>
        </w:r>
      </w:ins>
      <w:proofErr w:type="gramEnd"/>
      <w:del w:id="223" w:author="Sharyn O'Halloran" w:date="2016-05-11T19:02:00Z">
        <w:r w:rsidRPr="00987437" w:rsidDel="003337F9">
          <w:rPr>
            <w:rFonts w:ascii="Arial" w:eastAsia="Times New Roman" w:hAnsi="Arial"/>
            <w:color w:val="333333" w:themeColor="text1"/>
            <w:sz w:val="20"/>
          </w:rPr>
          <w:delText xml:space="preserve">go up to </w:delText>
        </w:r>
      </w:del>
      <w:r w:rsidRPr="00987437">
        <w:rPr>
          <w:rFonts w:ascii="Arial" w:eastAsia="Times New Roman" w:hAnsi="Arial"/>
          <w:color w:val="333333" w:themeColor="text1"/>
          <w:sz w:val="20"/>
        </w:rPr>
        <w:t xml:space="preserve">321. The </w:t>
      </w:r>
      <w:del w:id="224" w:author="Sharyn O'Halloran" w:date="2016-05-11T19:03:00Z">
        <w:r w:rsidRPr="00987437" w:rsidDel="003337F9">
          <w:rPr>
            <w:rFonts w:ascii="Arial" w:eastAsia="Times New Roman" w:hAnsi="Arial"/>
            <w:color w:val="333333" w:themeColor="text1"/>
            <w:sz w:val="20"/>
          </w:rPr>
          <w:delText xml:space="preserve">prediction </w:delText>
        </w:r>
      </w:del>
      <w:ins w:id="225" w:author="Sharyn O'Halloran" w:date="2016-05-11T19:03:00Z">
        <w:r w:rsidR="003337F9" w:rsidRPr="00987437">
          <w:rPr>
            <w:rFonts w:ascii="Arial" w:eastAsia="Times New Roman" w:hAnsi="Arial"/>
            <w:color w:val="333333" w:themeColor="text1"/>
            <w:sz w:val="20"/>
          </w:rPr>
          <w:t>predicti</w:t>
        </w:r>
        <w:r w:rsidR="003337F9">
          <w:rPr>
            <w:rFonts w:ascii="Arial" w:eastAsia="Times New Roman" w:hAnsi="Arial"/>
            <w:color w:val="333333" w:themeColor="text1"/>
            <w:sz w:val="20"/>
          </w:rPr>
          <w:t>ve</w:t>
        </w:r>
        <w:r w:rsidR="003337F9" w:rsidRPr="00987437">
          <w:rPr>
            <w:rFonts w:ascii="Arial" w:eastAsia="Times New Roman" w:hAnsi="Arial"/>
            <w:color w:val="333333" w:themeColor="text1"/>
            <w:sz w:val="20"/>
          </w:rPr>
          <w:t xml:space="preserve"> </w:t>
        </w:r>
      </w:ins>
      <w:r w:rsidRPr="00987437">
        <w:rPr>
          <w:rFonts w:ascii="Arial" w:eastAsia="Times New Roman" w:hAnsi="Arial"/>
          <w:color w:val="333333" w:themeColor="text1"/>
          <w:sz w:val="20"/>
        </w:rPr>
        <w:t>power goes down slightly</w:t>
      </w:r>
      <w:del w:id="226" w:author="Sharyn O'Halloran" w:date="2016-05-11T19:03:00Z">
        <w:r w:rsidRPr="00987437" w:rsidDel="003337F9">
          <w:rPr>
            <w:rFonts w:ascii="Arial" w:eastAsia="Times New Roman" w:hAnsi="Arial"/>
            <w:color w:val="333333" w:themeColor="text1"/>
            <w:sz w:val="20"/>
          </w:rPr>
          <w:delText>,</w:delText>
        </w:r>
      </w:del>
      <w:r w:rsidRPr="00987437">
        <w:rPr>
          <w:rFonts w:ascii="Arial" w:eastAsia="Times New Roman" w:hAnsi="Arial"/>
          <w:color w:val="333333" w:themeColor="text1"/>
          <w:sz w:val="20"/>
        </w:rPr>
        <w:t xml:space="preserve"> to 72% and the R-squared is now 18.9%. The prediction classification for the model can be seen in Table 9.</w:t>
      </w:r>
    </w:p>
    <w:p w14:paraId="40900F56" w14:textId="77777777" w:rsidR="00DD3C33" w:rsidRPr="00987437" w:rsidRDefault="00DD3C33" w:rsidP="00C520CE">
      <w:pPr>
        <w:rPr>
          <w:rFonts w:ascii="Arial" w:hAnsi="Arial"/>
          <w:color w:val="333333" w:themeColor="text1"/>
        </w:rPr>
      </w:pPr>
    </w:p>
    <w:p w14:paraId="71A934A6"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9. Prediction Classification of Model 5</w:t>
      </w:r>
    </w:p>
    <w:tbl>
      <w:tblPr>
        <w:tblW w:w="6020" w:type="dxa"/>
        <w:tblLook w:val="04A0" w:firstRow="1" w:lastRow="0" w:firstColumn="1" w:lastColumn="0" w:noHBand="0" w:noVBand="1"/>
      </w:tblPr>
      <w:tblGrid>
        <w:gridCol w:w="2940"/>
        <w:gridCol w:w="1080"/>
        <w:gridCol w:w="1000"/>
        <w:gridCol w:w="1000"/>
      </w:tblGrid>
      <w:tr w:rsidR="00CC05D1" w:rsidRPr="00CC05D1" w14:paraId="26709BC9" w14:textId="77777777" w:rsidTr="00CC05D1">
        <w:trPr>
          <w:trHeight w:val="520"/>
        </w:trPr>
        <w:tc>
          <w:tcPr>
            <w:tcW w:w="6020" w:type="dxa"/>
            <w:gridSpan w:val="4"/>
            <w:tcBorders>
              <w:top w:val="nil"/>
              <w:left w:val="nil"/>
              <w:bottom w:val="single" w:sz="8" w:space="0" w:color="737373"/>
              <w:right w:val="nil"/>
            </w:tcBorders>
            <w:shd w:val="clear" w:color="000000" w:fill="FFFFFF"/>
            <w:vAlign w:val="bottom"/>
            <w:hideMark/>
          </w:tcPr>
          <w:p w14:paraId="07320ED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Observation Classification Model 5 - New data and original model with input</w:t>
            </w:r>
          </w:p>
        </w:tc>
      </w:tr>
      <w:tr w:rsidR="00CC05D1" w:rsidRPr="00CC05D1" w14:paraId="2292B567" w14:textId="77777777" w:rsidTr="00CC05D1">
        <w:trPr>
          <w:trHeight w:val="280"/>
        </w:trPr>
        <w:tc>
          <w:tcPr>
            <w:tcW w:w="2940" w:type="dxa"/>
            <w:tcBorders>
              <w:top w:val="nil"/>
              <w:left w:val="nil"/>
              <w:bottom w:val="single" w:sz="8" w:space="0" w:color="737373"/>
              <w:right w:val="nil"/>
            </w:tcBorders>
            <w:shd w:val="clear" w:color="000000" w:fill="C4D8E2"/>
            <w:vAlign w:val="bottom"/>
            <w:hideMark/>
          </w:tcPr>
          <w:p w14:paraId="491538A6"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4E2B0ED9"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64E56CCD"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08BE9BC" w14:textId="77777777" w:rsidR="00CC05D1" w:rsidRPr="00CC05D1" w:rsidRDefault="00CC05D1" w:rsidP="00CC05D1">
            <w:pPr>
              <w:jc w:val="center"/>
              <w:rPr>
                <w:rFonts w:eastAsia="Times New Roman"/>
                <w:b/>
                <w:bCs/>
                <w:color w:val="336699"/>
                <w:sz w:val="18"/>
                <w:szCs w:val="18"/>
              </w:rPr>
            </w:pPr>
            <w:r w:rsidRPr="00CC05D1">
              <w:rPr>
                <w:rFonts w:ascii="Arial" w:eastAsia="Times New Roman" w:hAnsi="Arial"/>
                <w:b/>
                <w:bCs/>
                <w:color w:val="336699"/>
                <w:sz w:val="18"/>
                <w:szCs w:val="18"/>
              </w:rPr>
              <w:t>Total</w:t>
            </w:r>
          </w:p>
        </w:tc>
      </w:tr>
      <w:tr w:rsidR="00CC05D1" w:rsidRPr="00CC05D1" w14:paraId="64E2BA5E" w14:textId="77777777" w:rsidTr="00CC05D1">
        <w:trPr>
          <w:trHeight w:val="260"/>
        </w:trPr>
        <w:tc>
          <w:tcPr>
            <w:tcW w:w="2940" w:type="dxa"/>
            <w:tcBorders>
              <w:top w:val="nil"/>
              <w:left w:val="nil"/>
              <w:bottom w:val="nil"/>
              <w:right w:val="nil"/>
            </w:tcBorders>
            <w:shd w:val="clear" w:color="000000" w:fill="FFFFFF"/>
            <w:vAlign w:val="bottom"/>
            <w:hideMark/>
          </w:tcPr>
          <w:p w14:paraId="7145FDAB"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25216D6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138</w:t>
            </w:r>
          </w:p>
        </w:tc>
        <w:tc>
          <w:tcPr>
            <w:tcW w:w="1000" w:type="dxa"/>
            <w:tcBorders>
              <w:top w:val="nil"/>
              <w:left w:val="nil"/>
              <w:bottom w:val="nil"/>
              <w:right w:val="nil"/>
            </w:tcBorders>
            <w:shd w:val="clear" w:color="000000" w:fill="FFFFFF"/>
            <w:vAlign w:val="bottom"/>
            <w:hideMark/>
          </w:tcPr>
          <w:p w14:paraId="0E6DD737"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52</w:t>
            </w:r>
          </w:p>
        </w:tc>
        <w:tc>
          <w:tcPr>
            <w:tcW w:w="1000" w:type="dxa"/>
            <w:tcBorders>
              <w:top w:val="nil"/>
              <w:left w:val="nil"/>
              <w:bottom w:val="nil"/>
              <w:right w:val="nil"/>
            </w:tcBorders>
            <w:shd w:val="clear" w:color="000000" w:fill="FFFFFF"/>
            <w:vAlign w:val="bottom"/>
            <w:hideMark/>
          </w:tcPr>
          <w:p w14:paraId="26E61C91"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190</w:t>
            </w:r>
          </w:p>
        </w:tc>
      </w:tr>
      <w:tr w:rsidR="00CC05D1" w:rsidRPr="00CC05D1" w14:paraId="759FB0E0" w14:textId="77777777" w:rsidTr="00CC05D1">
        <w:trPr>
          <w:trHeight w:val="260"/>
        </w:trPr>
        <w:tc>
          <w:tcPr>
            <w:tcW w:w="2940" w:type="dxa"/>
            <w:tcBorders>
              <w:top w:val="nil"/>
              <w:left w:val="nil"/>
              <w:bottom w:val="nil"/>
              <w:right w:val="nil"/>
            </w:tcBorders>
            <w:shd w:val="clear" w:color="000000" w:fill="FFFFFF"/>
            <w:vAlign w:val="bottom"/>
            <w:hideMark/>
          </w:tcPr>
          <w:p w14:paraId="6914A43A"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57ED3D7B"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38</w:t>
            </w:r>
          </w:p>
        </w:tc>
        <w:tc>
          <w:tcPr>
            <w:tcW w:w="1000" w:type="dxa"/>
            <w:tcBorders>
              <w:top w:val="nil"/>
              <w:left w:val="nil"/>
              <w:bottom w:val="nil"/>
              <w:right w:val="nil"/>
            </w:tcBorders>
            <w:shd w:val="clear" w:color="000000" w:fill="FFFFFF"/>
            <w:vAlign w:val="bottom"/>
            <w:hideMark/>
          </w:tcPr>
          <w:p w14:paraId="435C6D8D"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93</w:t>
            </w:r>
          </w:p>
        </w:tc>
        <w:tc>
          <w:tcPr>
            <w:tcW w:w="1000" w:type="dxa"/>
            <w:tcBorders>
              <w:top w:val="nil"/>
              <w:left w:val="nil"/>
              <w:bottom w:val="nil"/>
              <w:right w:val="nil"/>
            </w:tcBorders>
            <w:shd w:val="clear" w:color="000000" w:fill="FFFFFF"/>
            <w:vAlign w:val="bottom"/>
            <w:hideMark/>
          </w:tcPr>
          <w:p w14:paraId="4BE39A35"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131</w:t>
            </w:r>
          </w:p>
        </w:tc>
      </w:tr>
      <w:tr w:rsidR="00CC05D1" w:rsidRPr="00CC05D1" w14:paraId="19A11A6C"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0A518879"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74ED509D"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176</w:t>
            </w:r>
          </w:p>
        </w:tc>
        <w:tc>
          <w:tcPr>
            <w:tcW w:w="1000" w:type="dxa"/>
            <w:tcBorders>
              <w:top w:val="nil"/>
              <w:left w:val="nil"/>
              <w:bottom w:val="single" w:sz="8" w:space="0" w:color="737373"/>
              <w:right w:val="nil"/>
            </w:tcBorders>
            <w:shd w:val="clear" w:color="000000" w:fill="FFFFFF"/>
            <w:vAlign w:val="bottom"/>
            <w:hideMark/>
          </w:tcPr>
          <w:p w14:paraId="4F3A7BE3"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145</w:t>
            </w:r>
          </w:p>
        </w:tc>
        <w:tc>
          <w:tcPr>
            <w:tcW w:w="1000" w:type="dxa"/>
            <w:tcBorders>
              <w:top w:val="nil"/>
              <w:left w:val="nil"/>
              <w:bottom w:val="single" w:sz="8" w:space="0" w:color="737373"/>
              <w:right w:val="nil"/>
            </w:tcBorders>
            <w:shd w:val="clear" w:color="000000" w:fill="FFFFFF"/>
            <w:vAlign w:val="bottom"/>
            <w:hideMark/>
          </w:tcPr>
          <w:p w14:paraId="11AFA030"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321</w:t>
            </w:r>
          </w:p>
        </w:tc>
      </w:tr>
      <w:tr w:rsidR="00CC05D1" w:rsidRPr="00CC05D1" w14:paraId="42BA5BC9" w14:textId="77777777" w:rsidTr="00CC05D1">
        <w:trPr>
          <w:trHeight w:val="280"/>
        </w:trPr>
        <w:tc>
          <w:tcPr>
            <w:tcW w:w="2940" w:type="dxa"/>
            <w:tcBorders>
              <w:top w:val="nil"/>
              <w:left w:val="nil"/>
              <w:bottom w:val="single" w:sz="8" w:space="0" w:color="737373"/>
              <w:right w:val="nil"/>
            </w:tcBorders>
            <w:shd w:val="clear" w:color="000000" w:fill="FFFFFF"/>
            <w:vAlign w:val="bottom"/>
            <w:hideMark/>
          </w:tcPr>
          <w:p w14:paraId="547F5190" w14:textId="77777777" w:rsidR="00CC05D1" w:rsidRPr="00CC05D1" w:rsidRDefault="00CC05D1" w:rsidP="00CC05D1">
            <w:pPr>
              <w:rPr>
                <w:rFonts w:eastAsia="Times New Roman"/>
                <w:b/>
                <w:bCs/>
                <w:color w:val="336699"/>
                <w:sz w:val="18"/>
                <w:szCs w:val="18"/>
              </w:rPr>
            </w:pPr>
            <w:r w:rsidRPr="00CC05D1">
              <w:rPr>
                <w:rFonts w:ascii="Arial" w:eastAsia="Times New Roman" w:hAnsi="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3368E139" w14:textId="77777777" w:rsidR="00CC05D1" w:rsidRPr="00CC05D1" w:rsidRDefault="00CC05D1" w:rsidP="00CC05D1">
            <w:pPr>
              <w:jc w:val="right"/>
              <w:rPr>
                <w:rFonts w:eastAsia="Times New Roman"/>
                <w:color w:val="333333"/>
                <w:sz w:val="18"/>
                <w:szCs w:val="18"/>
              </w:rPr>
            </w:pPr>
            <w:r w:rsidRPr="00CC05D1">
              <w:rPr>
                <w:rFonts w:ascii="Arial" w:eastAsia="Times New Roman" w:hAnsi="Arial"/>
                <w:color w:val="333333"/>
                <w:sz w:val="18"/>
                <w:szCs w:val="18"/>
              </w:rPr>
              <w:t>71.96%</w:t>
            </w:r>
          </w:p>
        </w:tc>
        <w:tc>
          <w:tcPr>
            <w:tcW w:w="1000" w:type="dxa"/>
            <w:tcBorders>
              <w:top w:val="nil"/>
              <w:left w:val="nil"/>
              <w:bottom w:val="single" w:sz="8" w:space="0" w:color="737373"/>
              <w:right w:val="nil"/>
            </w:tcBorders>
            <w:shd w:val="clear" w:color="000000" w:fill="FFFFFF"/>
            <w:vAlign w:val="bottom"/>
            <w:hideMark/>
          </w:tcPr>
          <w:p w14:paraId="59950E5D" w14:textId="77777777" w:rsidR="00CC05D1" w:rsidRPr="00CC05D1" w:rsidRDefault="00CC05D1" w:rsidP="00CC05D1">
            <w:pPr>
              <w:rPr>
                <w:rFonts w:eastAsia="Times New Roman"/>
                <w:color w:val="333333"/>
                <w:sz w:val="18"/>
                <w:szCs w:val="18"/>
              </w:rPr>
            </w:pPr>
            <w:r w:rsidRPr="00CC05D1">
              <w:rPr>
                <w:rFonts w:ascii="Arial" w:eastAsia="Times New Roman" w:hAnsi="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654EAA3" w14:textId="77777777" w:rsidR="00CC05D1" w:rsidRPr="00CC05D1" w:rsidRDefault="00CC05D1" w:rsidP="00CC05D1">
            <w:pPr>
              <w:rPr>
                <w:rFonts w:ascii="Arial" w:eastAsia="Times New Roman" w:hAnsi="Arial"/>
                <w:color w:val="333333"/>
                <w:sz w:val="18"/>
                <w:szCs w:val="18"/>
              </w:rPr>
            </w:pPr>
            <w:r w:rsidRPr="00CC05D1">
              <w:rPr>
                <w:rFonts w:ascii="Arial" w:eastAsia="Times New Roman" w:hAnsi="Arial"/>
                <w:color w:val="333333" w:themeColor="text1"/>
                <w:sz w:val="18"/>
                <w:szCs w:val="18"/>
              </w:rPr>
              <w:t> </w:t>
            </w:r>
          </w:p>
        </w:tc>
      </w:tr>
    </w:tbl>
    <w:p w14:paraId="0B6CCA69" w14:textId="77777777" w:rsidR="00DD3C33" w:rsidRPr="00987437" w:rsidRDefault="00DD3C33" w:rsidP="00C520CE">
      <w:pPr>
        <w:rPr>
          <w:rFonts w:ascii="Arial" w:hAnsi="Arial"/>
          <w:color w:val="333333" w:themeColor="text1"/>
        </w:rPr>
      </w:pPr>
    </w:p>
    <w:p w14:paraId="679DC6D5"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If </w:t>
      </w:r>
      <w:del w:id="227" w:author="Sharyn O'Halloran" w:date="2016-05-11T19:03:00Z">
        <w:r w:rsidRPr="00987437" w:rsidDel="003337F9">
          <w:rPr>
            <w:rFonts w:ascii="Arial" w:eastAsia="Times New Roman" w:hAnsi="Arial"/>
            <w:color w:val="333333" w:themeColor="text1"/>
            <w:sz w:val="20"/>
          </w:rPr>
          <w:delText xml:space="preserve"> </w:delText>
        </w:r>
      </w:del>
      <w:r w:rsidRPr="00987437">
        <w:rPr>
          <w:rFonts w:ascii="Arial" w:eastAsia="Times New Roman" w:hAnsi="Arial"/>
          <w:color w:val="333333" w:themeColor="text1"/>
          <w:sz w:val="20"/>
        </w:rPr>
        <w:t>we assume that the classification power for the observations of Model 2 is kept untouched, the classification power for the new observations is 68.2%. This model still has substantial predictive power, while covering a much wider range of countries.</w:t>
      </w:r>
    </w:p>
    <w:p w14:paraId="2AE1BC0D" w14:textId="77777777" w:rsidR="00DD3C33" w:rsidRPr="00987437" w:rsidRDefault="00DD3C33" w:rsidP="00C520CE">
      <w:pPr>
        <w:rPr>
          <w:rFonts w:ascii="Arial" w:hAnsi="Arial"/>
          <w:color w:val="333333" w:themeColor="text1"/>
        </w:rPr>
      </w:pPr>
    </w:p>
    <w:p w14:paraId="30F811BF" w14:textId="77777777" w:rsidR="00DD3C33" w:rsidRPr="00C06BCD" w:rsidRDefault="00DD3C33" w:rsidP="00C520CE">
      <w:pPr>
        <w:rPr>
          <w:rFonts w:ascii="Franklin Gothic Book" w:eastAsia="Times New Roman" w:hAnsi="Franklin Gothic Book"/>
          <w:b/>
          <w:color w:val="336699" w:themeColor="text2"/>
          <w:sz w:val="28"/>
        </w:rPr>
      </w:pPr>
      <w:r w:rsidRPr="00C06BCD">
        <w:rPr>
          <w:rFonts w:ascii="Franklin Gothic Book" w:eastAsia="Times New Roman" w:hAnsi="Franklin Gothic Book"/>
          <w:b/>
          <w:color w:val="336699" w:themeColor="text2"/>
          <w:sz w:val="28"/>
        </w:rPr>
        <w:t>Model 6: Imputed government approval - New Model - Method 1</w:t>
      </w:r>
    </w:p>
    <w:p w14:paraId="37CD89C1" w14:textId="77777777" w:rsidR="00DD3C33" w:rsidRPr="00987437" w:rsidRDefault="00DD3C33" w:rsidP="00C520CE">
      <w:pPr>
        <w:rPr>
          <w:rFonts w:ascii="Arial" w:hAnsi="Arial"/>
          <w:color w:val="333333" w:themeColor="text1"/>
        </w:rPr>
      </w:pPr>
    </w:p>
    <w:p w14:paraId="632A81E2"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Following the previous imputation method we also include the explanatory variables of Model 3, war status and inflation. Model 6 in Table 1 show the results. The pseudo R-squared is improved to 21% and the prediction power is improved to 73%. Table 10 shows the prediction classification for the model.</w:t>
      </w:r>
    </w:p>
    <w:p w14:paraId="70C5B3F5" w14:textId="77777777" w:rsidR="00DD3C33" w:rsidRPr="00987437" w:rsidRDefault="00DD3C33" w:rsidP="00C520CE">
      <w:pPr>
        <w:rPr>
          <w:rFonts w:ascii="Arial" w:hAnsi="Arial"/>
          <w:color w:val="333333" w:themeColor="text1"/>
        </w:rPr>
      </w:pPr>
    </w:p>
    <w:p w14:paraId="6B95BDAE"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10. Prediction Classification of model 6.</w:t>
      </w:r>
    </w:p>
    <w:tbl>
      <w:tblPr>
        <w:tblW w:w="6020" w:type="dxa"/>
        <w:tblLook w:val="04A0" w:firstRow="1" w:lastRow="0" w:firstColumn="1" w:lastColumn="0" w:noHBand="0" w:noVBand="1"/>
      </w:tblPr>
      <w:tblGrid>
        <w:gridCol w:w="2940"/>
        <w:gridCol w:w="1080"/>
        <w:gridCol w:w="1000"/>
        <w:gridCol w:w="1000"/>
      </w:tblGrid>
      <w:tr w:rsidR="003603AC" w14:paraId="01ACDC9E" w14:textId="77777777" w:rsidTr="003603AC">
        <w:trPr>
          <w:trHeight w:val="520"/>
        </w:trPr>
        <w:tc>
          <w:tcPr>
            <w:tcW w:w="6020" w:type="dxa"/>
            <w:gridSpan w:val="4"/>
            <w:tcBorders>
              <w:top w:val="nil"/>
              <w:left w:val="nil"/>
              <w:bottom w:val="single" w:sz="8" w:space="0" w:color="737373"/>
              <w:right w:val="nil"/>
            </w:tcBorders>
            <w:shd w:val="clear" w:color="000000" w:fill="FFFFFF"/>
            <w:vAlign w:val="bottom"/>
            <w:hideMark/>
          </w:tcPr>
          <w:p w14:paraId="242384DD"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6 - New data and new model with input</w:t>
            </w:r>
          </w:p>
        </w:tc>
      </w:tr>
      <w:tr w:rsidR="003603AC" w14:paraId="395AF16E" w14:textId="77777777" w:rsidTr="003603AC">
        <w:trPr>
          <w:trHeight w:val="280"/>
        </w:trPr>
        <w:tc>
          <w:tcPr>
            <w:tcW w:w="2940" w:type="dxa"/>
            <w:tcBorders>
              <w:top w:val="nil"/>
              <w:left w:val="nil"/>
              <w:bottom w:val="single" w:sz="8" w:space="0" w:color="737373"/>
              <w:right w:val="nil"/>
            </w:tcBorders>
            <w:shd w:val="clear" w:color="000000" w:fill="C4D8E2"/>
            <w:vAlign w:val="bottom"/>
            <w:hideMark/>
          </w:tcPr>
          <w:p w14:paraId="5F985411"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71DDF2A2"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6AB21541"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4CE647BD"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603AC" w14:paraId="14F9EB3C" w14:textId="77777777" w:rsidTr="003603AC">
        <w:trPr>
          <w:trHeight w:val="260"/>
        </w:trPr>
        <w:tc>
          <w:tcPr>
            <w:tcW w:w="2940" w:type="dxa"/>
            <w:tcBorders>
              <w:top w:val="nil"/>
              <w:left w:val="nil"/>
              <w:bottom w:val="nil"/>
              <w:right w:val="nil"/>
            </w:tcBorders>
            <w:shd w:val="clear" w:color="000000" w:fill="FFFFFF"/>
            <w:vAlign w:val="bottom"/>
            <w:hideMark/>
          </w:tcPr>
          <w:p w14:paraId="70ECE5A5"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32DF3B"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79AAB0AC"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48</w:t>
            </w:r>
          </w:p>
        </w:tc>
        <w:tc>
          <w:tcPr>
            <w:tcW w:w="1000" w:type="dxa"/>
            <w:tcBorders>
              <w:top w:val="nil"/>
              <w:left w:val="nil"/>
              <w:bottom w:val="nil"/>
              <w:right w:val="nil"/>
            </w:tcBorders>
            <w:shd w:val="clear" w:color="000000" w:fill="FFFFFF"/>
            <w:vAlign w:val="bottom"/>
            <w:hideMark/>
          </w:tcPr>
          <w:p w14:paraId="2448B95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182</w:t>
            </w:r>
          </w:p>
        </w:tc>
      </w:tr>
      <w:tr w:rsidR="003603AC" w14:paraId="596EAAA7" w14:textId="77777777" w:rsidTr="003603AC">
        <w:trPr>
          <w:trHeight w:val="260"/>
        </w:trPr>
        <w:tc>
          <w:tcPr>
            <w:tcW w:w="2940" w:type="dxa"/>
            <w:tcBorders>
              <w:top w:val="nil"/>
              <w:left w:val="nil"/>
              <w:bottom w:val="nil"/>
              <w:right w:val="nil"/>
            </w:tcBorders>
            <w:shd w:val="clear" w:color="000000" w:fill="FFFFFF"/>
            <w:vAlign w:val="bottom"/>
            <w:hideMark/>
          </w:tcPr>
          <w:p w14:paraId="52C226FA"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7D5E17EA"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33</w:t>
            </w:r>
          </w:p>
        </w:tc>
        <w:tc>
          <w:tcPr>
            <w:tcW w:w="1000" w:type="dxa"/>
            <w:tcBorders>
              <w:top w:val="nil"/>
              <w:left w:val="nil"/>
              <w:bottom w:val="nil"/>
              <w:right w:val="nil"/>
            </w:tcBorders>
            <w:shd w:val="clear" w:color="000000" w:fill="FFFFFF"/>
            <w:vAlign w:val="bottom"/>
            <w:hideMark/>
          </w:tcPr>
          <w:p w14:paraId="1DC856B5"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92</w:t>
            </w:r>
          </w:p>
        </w:tc>
        <w:tc>
          <w:tcPr>
            <w:tcW w:w="1000" w:type="dxa"/>
            <w:tcBorders>
              <w:top w:val="nil"/>
              <w:left w:val="nil"/>
              <w:bottom w:val="nil"/>
              <w:right w:val="nil"/>
            </w:tcBorders>
            <w:shd w:val="clear" w:color="000000" w:fill="FFFFFF"/>
            <w:vAlign w:val="bottom"/>
            <w:hideMark/>
          </w:tcPr>
          <w:p w14:paraId="29B32A68"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125</w:t>
            </w:r>
          </w:p>
        </w:tc>
      </w:tr>
      <w:tr w:rsidR="003603AC" w14:paraId="3F32DAE8"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05959E77"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57ECEDE2"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167</w:t>
            </w:r>
          </w:p>
        </w:tc>
        <w:tc>
          <w:tcPr>
            <w:tcW w:w="1000" w:type="dxa"/>
            <w:tcBorders>
              <w:top w:val="nil"/>
              <w:left w:val="nil"/>
              <w:bottom w:val="single" w:sz="8" w:space="0" w:color="737373"/>
              <w:right w:val="nil"/>
            </w:tcBorders>
            <w:shd w:val="clear" w:color="000000" w:fill="FFFFFF"/>
            <w:vAlign w:val="bottom"/>
            <w:hideMark/>
          </w:tcPr>
          <w:p w14:paraId="376EC8D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140</w:t>
            </w:r>
          </w:p>
        </w:tc>
        <w:tc>
          <w:tcPr>
            <w:tcW w:w="1000" w:type="dxa"/>
            <w:tcBorders>
              <w:top w:val="nil"/>
              <w:left w:val="nil"/>
              <w:bottom w:val="single" w:sz="8" w:space="0" w:color="737373"/>
              <w:right w:val="nil"/>
            </w:tcBorders>
            <w:shd w:val="clear" w:color="000000" w:fill="FFFFFF"/>
            <w:vAlign w:val="bottom"/>
            <w:hideMark/>
          </w:tcPr>
          <w:p w14:paraId="301C0D3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307</w:t>
            </w:r>
          </w:p>
        </w:tc>
      </w:tr>
      <w:tr w:rsidR="003603AC" w14:paraId="7F64BC7A"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1D04C269"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AA2FE9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73.62%</w:t>
            </w:r>
          </w:p>
        </w:tc>
        <w:tc>
          <w:tcPr>
            <w:tcW w:w="1000" w:type="dxa"/>
            <w:tcBorders>
              <w:top w:val="nil"/>
              <w:left w:val="nil"/>
              <w:bottom w:val="single" w:sz="8" w:space="0" w:color="737373"/>
              <w:right w:val="nil"/>
            </w:tcBorders>
            <w:shd w:val="clear" w:color="000000" w:fill="FFFFFF"/>
            <w:vAlign w:val="bottom"/>
            <w:hideMark/>
          </w:tcPr>
          <w:p w14:paraId="3A0E2639" w14:textId="77777777" w:rsidR="003603AC" w:rsidRDefault="003603AC">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4BDD2F19" w14:textId="77777777" w:rsidR="003603AC" w:rsidRDefault="003603AC">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7D077A83" w14:textId="77777777" w:rsidR="00DD3C33" w:rsidRPr="00987437" w:rsidRDefault="00DD3C33" w:rsidP="00C520CE">
      <w:pPr>
        <w:rPr>
          <w:rFonts w:ascii="Arial" w:hAnsi="Arial"/>
          <w:color w:val="333333" w:themeColor="text1"/>
        </w:rPr>
      </w:pPr>
    </w:p>
    <w:p w14:paraId="22F3E1E3" w14:textId="77777777" w:rsidR="00DD3C33" w:rsidRPr="00987437" w:rsidRDefault="00DD3C33" w:rsidP="00C520CE">
      <w:pPr>
        <w:rPr>
          <w:rFonts w:ascii="Arial" w:hAnsi="Arial"/>
          <w:color w:val="333333" w:themeColor="text1"/>
        </w:rPr>
      </w:pPr>
      <w:r w:rsidRPr="00C06BCD">
        <w:rPr>
          <w:rFonts w:ascii="Franklin Gothic Book" w:eastAsia="Times New Roman" w:hAnsi="Franklin Gothic Book"/>
          <w:b/>
          <w:color w:val="336699" w:themeColor="text2"/>
          <w:sz w:val="28"/>
        </w:rPr>
        <w:t>Model 7: Imputed government approval - Original Model - Method 2</w:t>
      </w:r>
    </w:p>
    <w:p w14:paraId="012D8355" w14:textId="77777777" w:rsidR="00DD3C33" w:rsidRPr="00987437" w:rsidRDefault="00DD3C33" w:rsidP="00C520CE">
      <w:pPr>
        <w:rPr>
          <w:rFonts w:ascii="Arial" w:hAnsi="Arial"/>
          <w:color w:val="333333" w:themeColor="text1"/>
        </w:rPr>
      </w:pPr>
    </w:p>
    <w:p w14:paraId="4A13FA64" w14:textId="6142A892"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In a final imputation model we calculate means for government approval for different groups. We use Freedom House Rating, war status, election type and the decade of the election (to somewhat control for the trend) to generate the </w:t>
      </w:r>
      <w:r w:rsidRPr="00987437">
        <w:rPr>
          <w:rFonts w:ascii="Arial" w:eastAsia="Times New Roman" w:hAnsi="Arial"/>
          <w:color w:val="333333" w:themeColor="text1"/>
          <w:sz w:val="20"/>
        </w:rPr>
        <w:lastRenderedPageBreak/>
        <w:t>means. Once the means are created, we replace the missing values of the government approval variable. Model 7 of Table 1 shows the result of the regression. Even though the number of observations climbed to 497, the prediction power and pseudo R-squared fell dramatically to 65% and 8.8%</w:t>
      </w:r>
      <w:ins w:id="228" w:author="Sharyn O'Halloran" w:date="2016-05-11T19:05:00Z">
        <w:r w:rsidR="007B3E5E">
          <w:rPr>
            <w:rFonts w:ascii="Arial" w:eastAsia="Times New Roman" w:hAnsi="Arial"/>
            <w:color w:val="333333" w:themeColor="text1"/>
            <w:sz w:val="20"/>
          </w:rPr>
          <w:t>,</w:t>
        </w:r>
      </w:ins>
      <w:r w:rsidRPr="00987437">
        <w:rPr>
          <w:rFonts w:ascii="Arial" w:eastAsia="Times New Roman" w:hAnsi="Arial"/>
          <w:color w:val="333333" w:themeColor="text1"/>
          <w:sz w:val="20"/>
        </w:rPr>
        <w:t xml:space="preserve"> respectively. Table 11 shows the prediction classification for the model.</w:t>
      </w:r>
    </w:p>
    <w:p w14:paraId="7B79B61A" w14:textId="77777777" w:rsidR="00DD3C33" w:rsidRPr="00987437" w:rsidRDefault="00DD3C33" w:rsidP="00C520CE">
      <w:pPr>
        <w:rPr>
          <w:rFonts w:ascii="Arial" w:hAnsi="Arial"/>
          <w:color w:val="333333" w:themeColor="text1"/>
        </w:rPr>
      </w:pPr>
    </w:p>
    <w:p w14:paraId="074BFEB5" w14:textId="77777777" w:rsidR="00DD3C33" w:rsidRPr="00987437" w:rsidRDefault="00DD3C33" w:rsidP="00C520CE">
      <w:pPr>
        <w:rPr>
          <w:rFonts w:ascii="Arial" w:hAnsi="Arial"/>
          <w:color w:val="333333" w:themeColor="text1"/>
        </w:rPr>
      </w:pPr>
      <w:r w:rsidRPr="00987437">
        <w:rPr>
          <w:rFonts w:ascii="Arial" w:eastAsia="Times New Roman" w:hAnsi="Arial"/>
          <w:color w:val="333333" w:themeColor="text1"/>
        </w:rPr>
        <w:t>Table 11. Prediction classification of Model 7</w:t>
      </w:r>
    </w:p>
    <w:p w14:paraId="09771197" w14:textId="77777777" w:rsidR="00DD3C33" w:rsidRPr="00987437" w:rsidRDefault="00DD3C33" w:rsidP="00C520CE">
      <w:pPr>
        <w:rPr>
          <w:rFonts w:ascii="Arial" w:hAnsi="Arial"/>
          <w:color w:val="333333" w:themeColor="text1"/>
        </w:rPr>
      </w:pPr>
    </w:p>
    <w:p w14:paraId="37EA8B4C" w14:textId="77777777" w:rsidR="00DD3C33" w:rsidRPr="00987437" w:rsidRDefault="00DD3C33" w:rsidP="00C520CE">
      <w:pPr>
        <w:rPr>
          <w:rFonts w:ascii="Arial" w:hAnsi="Arial"/>
          <w:color w:val="333333" w:themeColor="text1"/>
        </w:rPr>
      </w:pPr>
    </w:p>
    <w:tbl>
      <w:tblPr>
        <w:tblW w:w="6020" w:type="dxa"/>
        <w:tblLook w:val="04A0" w:firstRow="1" w:lastRow="0" w:firstColumn="1" w:lastColumn="0" w:noHBand="0" w:noVBand="1"/>
      </w:tblPr>
      <w:tblGrid>
        <w:gridCol w:w="2940"/>
        <w:gridCol w:w="1080"/>
        <w:gridCol w:w="1000"/>
        <w:gridCol w:w="1000"/>
      </w:tblGrid>
      <w:tr w:rsidR="003603AC" w14:paraId="147F172C" w14:textId="77777777" w:rsidTr="003603AC">
        <w:trPr>
          <w:trHeight w:val="520"/>
        </w:trPr>
        <w:tc>
          <w:tcPr>
            <w:tcW w:w="6020" w:type="dxa"/>
            <w:gridSpan w:val="4"/>
            <w:tcBorders>
              <w:top w:val="nil"/>
              <w:left w:val="nil"/>
              <w:bottom w:val="single" w:sz="8" w:space="0" w:color="737373"/>
              <w:right w:val="nil"/>
            </w:tcBorders>
            <w:shd w:val="clear" w:color="000000" w:fill="FFFFFF"/>
            <w:vAlign w:val="bottom"/>
            <w:hideMark/>
          </w:tcPr>
          <w:p w14:paraId="301443F0"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Observation Classification Model 7 - New data and original model with input 2</w:t>
            </w:r>
          </w:p>
        </w:tc>
      </w:tr>
      <w:tr w:rsidR="003603AC" w14:paraId="125A59B0" w14:textId="77777777" w:rsidTr="003603AC">
        <w:trPr>
          <w:trHeight w:val="280"/>
        </w:trPr>
        <w:tc>
          <w:tcPr>
            <w:tcW w:w="2940" w:type="dxa"/>
            <w:tcBorders>
              <w:top w:val="nil"/>
              <w:left w:val="nil"/>
              <w:bottom w:val="single" w:sz="8" w:space="0" w:color="737373"/>
              <w:right w:val="nil"/>
            </w:tcBorders>
            <w:shd w:val="clear" w:color="000000" w:fill="C4D8E2"/>
            <w:vAlign w:val="bottom"/>
            <w:hideMark/>
          </w:tcPr>
          <w:p w14:paraId="6AA8A350"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Classified</w:t>
            </w:r>
          </w:p>
        </w:tc>
        <w:tc>
          <w:tcPr>
            <w:tcW w:w="1080" w:type="dxa"/>
            <w:tcBorders>
              <w:top w:val="nil"/>
              <w:left w:val="nil"/>
              <w:bottom w:val="single" w:sz="8" w:space="0" w:color="737373"/>
              <w:right w:val="nil"/>
            </w:tcBorders>
            <w:shd w:val="clear" w:color="000000" w:fill="C4D8E2"/>
            <w:vAlign w:val="bottom"/>
            <w:hideMark/>
          </w:tcPr>
          <w:p w14:paraId="628E13F8"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TRUE</w:t>
            </w:r>
          </w:p>
        </w:tc>
        <w:tc>
          <w:tcPr>
            <w:tcW w:w="1000" w:type="dxa"/>
            <w:tcBorders>
              <w:top w:val="nil"/>
              <w:left w:val="nil"/>
              <w:bottom w:val="single" w:sz="8" w:space="0" w:color="737373"/>
              <w:right w:val="nil"/>
            </w:tcBorders>
            <w:shd w:val="clear" w:color="000000" w:fill="C4D8E2"/>
            <w:vAlign w:val="bottom"/>
            <w:hideMark/>
          </w:tcPr>
          <w:p w14:paraId="7FA0FE1C"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FALSE</w:t>
            </w:r>
          </w:p>
        </w:tc>
        <w:tc>
          <w:tcPr>
            <w:tcW w:w="1000" w:type="dxa"/>
            <w:tcBorders>
              <w:top w:val="nil"/>
              <w:left w:val="nil"/>
              <w:bottom w:val="single" w:sz="8" w:space="0" w:color="737373"/>
              <w:right w:val="nil"/>
            </w:tcBorders>
            <w:shd w:val="clear" w:color="000000" w:fill="C4D8E2"/>
            <w:vAlign w:val="bottom"/>
            <w:hideMark/>
          </w:tcPr>
          <w:p w14:paraId="5E418363" w14:textId="77777777" w:rsidR="003603AC" w:rsidRDefault="003603AC">
            <w:pPr>
              <w:jc w:val="cente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r>
      <w:tr w:rsidR="003603AC" w14:paraId="599CA636" w14:textId="77777777" w:rsidTr="003603AC">
        <w:trPr>
          <w:trHeight w:val="260"/>
        </w:trPr>
        <w:tc>
          <w:tcPr>
            <w:tcW w:w="2940" w:type="dxa"/>
            <w:tcBorders>
              <w:top w:val="nil"/>
              <w:left w:val="nil"/>
              <w:bottom w:val="nil"/>
              <w:right w:val="nil"/>
            </w:tcBorders>
            <w:shd w:val="clear" w:color="000000" w:fill="FFFFFF"/>
            <w:vAlign w:val="bottom"/>
            <w:hideMark/>
          </w:tcPr>
          <w:p w14:paraId="2F2F7DEB"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Positive</w:t>
            </w:r>
          </w:p>
        </w:tc>
        <w:tc>
          <w:tcPr>
            <w:tcW w:w="1080" w:type="dxa"/>
            <w:tcBorders>
              <w:top w:val="nil"/>
              <w:left w:val="nil"/>
              <w:bottom w:val="nil"/>
              <w:right w:val="nil"/>
            </w:tcBorders>
            <w:shd w:val="clear" w:color="000000" w:fill="FFFFFF"/>
            <w:vAlign w:val="bottom"/>
            <w:hideMark/>
          </w:tcPr>
          <w:p w14:paraId="4BFE771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189</w:t>
            </w:r>
          </w:p>
        </w:tc>
        <w:tc>
          <w:tcPr>
            <w:tcW w:w="1000" w:type="dxa"/>
            <w:tcBorders>
              <w:top w:val="nil"/>
              <w:left w:val="nil"/>
              <w:bottom w:val="nil"/>
              <w:right w:val="nil"/>
            </w:tcBorders>
            <w:shd w:val="clear" w:color="000000" w:fill="FFFFFF"/>
            <w:vAlign w:val="bottom"/>
            <w:hideMark/>
          </w:tcPr>
          <w:p w14:paraId="7C2A80B8"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100</w:t>
            </w:r>
          </w:p>
        </w:tc>
        <w:tc>
          <w:tcPr>
            <w:tcW w:w="1000" w:type="dxa"/>
            <w:tcBorders>
              <w:top w:val="nil"/>
              <w:left w:val="nil"/>
              <w:bottom w:val="nil"/>
              <w:right w:val="nil"/>
            </w:tcBorders>
            <w:shd w:val="clear" w:color="000000" w:fill="FFFFFF"/>
            <w:vAlign w:val="bottom"/>
            <w:hideMark/>
          </w:tcPr>
          <w:p w14:paraId="0598FFDE"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289</w:t>
            </w:r>
          </w:p>
        </w:tc>
      </w:tr>
      <w:tr w:rsidR="003603AC" w14:paraId="4021BFC8" w14:textId="77777777" w:rsidTr="003603AC">
        <w:trPr>
          <w:trHeight w:val="260"/>
        </w:trPr>
        <w:tc>
          <w:tcPr>
            <w:tcW w:w="2940" w:type="dxa"/>
            <w:tcBorders>
              <w:top w:val="nil"/>
              <w:left w:val="nil"/>
              <w:bottom w:val="nil"/>
              <w:right w:val="nil"/>
            </w:tcBorders>
            <w:shd w:val="clear" w:color="000000" w:fill="FFFFFF"/>
            <w:vAlign w:val="bottom"/>
            <w:hideMark/>
          </w:tcPr>
          <w:p w14:paraId="69A15928"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Negative</w:t>
            </w:r>
          </w:p>
        </w:tc>
        <w:tc>
          <w:tcPr>
            <w:tcW w:w="1080" w:type="dxa"/>
            <w:tcBorders>
              <w:top w:val="nil"/>
              <w:left w:val="nil"/>
              <w:bottom w:val="nil"/>
              <w:right w:val="nil"/>
            </w:tcBorders>
            <w:shd w:val="clear" w:color="000000" w:fill="FFFFFF"/>
            <w:vAlign w:val="bottom"/>
            <w:hideMark/>
          </w:tcPr>
          <w:p w14:paraId="6DE630D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74</w:t>
            </w:r>
          </w:p>
        </w:tc>
        <w:tc>
          <w:tcPr>
            <w:tcW w:w="1000" w:type="dxa"/>
            <w:tcBorders>
              <w:top w:val="nil"/>
              <w:left w:val="nil"/>
              <w:bottom w:val="nil"/>
              <w:right w:val="nil"/>
            </w:tcBorders>
            <w:shd w:val="clear" w:color="000000" w:fill="FFFFFF"/>
            <w:vAlign w:val="bottom"/>
            <w:hideMark/>
          </w:tcPr>
          <w:p w14:paraId="32EBA13C"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134</w:t>
            </w:r>
          </w:p>
        </w:tc>
        <w:tc>
          <w:tcPr>
            <w:tcW w:w="1000" w:type="dxa"/>
            <w:tcBorders>
              <w:top w:val="nil"/>
              <w:left w:val="nil"/>
              <w:bottom w:val="nil"/>
              <w:right w:val="nil"/>
            </w:tcBorders>
            <w:shd w:val="clear" w:color="000000" w:fill="FFFFFF"/>
            <w:vAlign w:val="bottom"/>
            <w:hideMark/>
          </w:tcPr>
          <w:p w14:paraId="14955670"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208</w:t>
            </w:r>
          </w:p>
        </w:tc>
      </w:tr>
      <w:tr w:rsidR="003603AC" w14:paraId="69CDBFDE"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69C7453A"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Total</w:t>
            </w:r>
          </w:p>
        </w:tc>
        <w:tc>
          <w:tcPr>
            <w:tcW w:w="1080" w:type="dxa"/>
            <w:tcBorders>
              <w:top w:val="nil"/>
              <w:left w:val="nil"/>
              <w:bottom w:val="single" w:sz="8" w:space="0" w:color="737373"/>
              <w:right w:val="nil"/>
            </w:tcBorders>
            <w:shd w:val="clear" w:color="000000" w:fill="FFFFFF"/>
            <w:vAlign w:val="bottom"/>
            <w:hideMark/>
          </w:tcPr>
          <w:p w14:paraId="1CB7BFA7"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263</w:t>
            </w:r>
          </w:p>
        </w:tc>
        <w:tc>
          <w:tcPr>
            <w:tcW w:w="1000" w:type="dxa"/>
            <w:tcBorders>
              <w:top w:val="nil"/>
              <w:left w:val="nil"/>
              <w:bottom w:val="single" w:sz="8" w:space="0" w:color="737373"/>
              <w:right w:val="nil"/>
            </w:tcBorders>
            <w:shd w:val="clear" w:color="000000" w:fill="FFFFFF"/>
            <w:vAlign w:val="bottom"/>
            <w:hideMark/>
          </w:tcPr>
          <w:p w14:paraId="50402DA1"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234</w:t>
            </w:r>
          </w:p>
        </w:tc>
        <w:tc>
          <w:tcPr>
            <w:tcW w:w="1000" w:type="dxa"/>
            <w:tcBorders>
              <w:top w:val="nil"/>
              <w:left w:val="nil"/>
              <w:bottom w:val="single" w:sz="8" w:space="0" w:color="737373"/>
              <w:right w:val="nil"/>
            </w:tcBorders>
            <w:shd w:val="clear" w:color="000000" w:fill="FFFFFF"/>
            <w:vAlign w:val="bottom"/>
            <w:hideMark/>
          </w:tcPr>
          <w:p w14:paraId="492349A9"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497</w:t>
            </w:r>
          </w:p>
        </w:tc>
      </w:tr>
      <w:tr w:rsidR="003603AC" w14:paraId="39299786" w14:textId="77777777" w:rsidTr="003603AC">
        <w:trPr>
          <w:trHeight w:val="280"/>
        </w:trPr>
        <w:tc>
          <w:tcPr>
            <w:tcW w:w="2940" w:type="dxa"/>
            <w:tcBorders>
              <w:top w:val="nil"/>
              <w:left w:val="nil"/>
              <w:bottom w:val="single" w:sz="8" w:space="0" w:color="737373"/>
              <w:right w:val="nil"/>
            </w:tcBorders>
            <w:shd w:val="clear" w:color="000000" w:fill="FFFFFF"/>
            <w:vAlign w:val="bottom"/>
            <w:hideMark/>
          </w:tcPr>
          <w:p w14:paraId="1546A1EF" w14:textId="77777777" w:rsidR="003603AC" w:rsidRDefault="003603AC">
            <w:pPr>
              <w:rPr>
                <w:rFonts w:ascii="Arial" w:eastAsia="Times New Roman" w:hAnsi="Arial" w:cs="Arial"/>
                <w:b/>
                <w:bCs/>
                <w:color w:val="336699"/>
                <w:sz w:val="18"/>
                <w:szCs w:val="18"/>
              </w:rPr>
            </w:pPr>
            <w:r>
              <w:rPr>
                <w:rFonts w:ascii="Arial" w:eastAsia="Times New Roman" w:hAnsi="Arial" w:cs="Arial"/>
                <w:b/>
                <w:bCs/>
                <w:color w:val="336699"/>
                <w:sz w:val="18"/>
                <w:szCs w:val="18"/>
              </w:rPr>
              <w:t>Correctly classified</w:t>
            </w:r>
          </w:p>
        </w:tc>
        <w:tc>
          <w:tcPr>
            <w:tcW w:w="1080" w:type="dxa"/>
            <w:tcBorders>
              <w:top w:val="nil"/>
              <w:left w:val="nil"/>
              <w:bottom w:val="single" w:sz="8" w:space="0" w:color="737373"/>
              <w:right w:val="nil"/>
            </w:tcBorders>
            <w:shd w:val="clear" w:color="000000" w:fill="FFFFFF"/>
            <w:vAlign w:val="bottom"/>
            <w:hideMark/>
          </w:tcPr>
          <w:p w14:paraId="51BF1215" w14:textId="77777777" w:rsidR="003603AC" w:rsidRDefault="003603AC">
            <w:pPr>
              <w:jc w:val="right"/>
              <w:rPr>
                <w:rFonts w:ascii="Arial" w:eastAsia="Times New Roman" w:hAnsi="Arial" w:cs="Arial"/>
                <w:color w:val="333333"/>
                <w:sz w:val="18"/>
                <w:szCs w:val="18"/>
              </w:rPr>
            </w:pPr>
            <w:r>
              <w:rPr>
                <w:rFonts w:ascii="Arial" w:eastAsia="Times New Roman" w:hAnsi="Arial" w:cs="Arial"/>
                <w:color w:val="333333"/>
                <w:sz w:val="18"/>
                <w:szCs w:val="18"/>
              </w:rPr>
              <w:t>64.99%</w:t>
            </w:r>
          </w:p>
        </w:tc>
        <w:tc>
          <w:tcPr>
            <w:tcW w:w="1000" w:type="dxa"/>
            <w:tcBorders>
              <w:top w:val="nil"/>
              <w:left w:val="nil"/>
              <w:bottom w:val="single" w:sz="8" w:space="0" w:color="737373"/>
              <w:right w:val="nil"/>
            </w:tcBorders>
            <w:shd w:val="clear" w:color="000000" w:fill="FFFFFF"/>
            <w:vAlign w:val="bottom"/>
            <w:hideMark/>
          </w:tcPr>
          <w:p w14:paraId="2A259BAD" w14:textId="77777777" w:rsidR="003603AC" w:rsidRDefault="003603AC">
            <w:pPr>
              <w:rPr>
                <w:rFonts w:ascii="Arial" w:eastAsia="Times New Roman" w:hAnsi="Arial" w:cs="Arial"/>
                <w:color w:val="333333"/>
                <w:sz w:val="18"/>
                <w:szCs w:val="18"/>
              </w:rPr>
            </w:pPr>
            <w:r>
              <w:rPr>
                <w:rFonts w:ascii="Arial" w:eastAsia="Times New Roman" w:hAnsi="Arial" w:cs="Arial"/>
                <w:color w:val="333333" w:themeColor="text1"/>
                <w:sz w:val="18"/>
                <w:szCs w:val="18"/>
              </w:rPr>
              <w:t> </w:t>
            </w:r>
          </w:p>
        </w:tc>
        <w:tc>
          <w:tcPr>
            <w:tcW w:w="1000" w:type="dxa"/>
            <w:tcBorders>
              <w:top w:val="nil"/>
              <w:left w:val="nil"/>
              <w:bottom w:val="single" w:sz="8" w:space="0" w:color="737373"/>
              <w:right w:val="nil"/>
            </w:tcBorders>
            <w:shd w:val="clear" w:color="000000" w:fill="FFFFFF"/>
            <w:vAlign w:val="bottom"/>
            <w:hideMark/>
          </w:tcPr>
          <w:p w14:paraId="7FD212D6" w14:textId="77777777" w:rsidR="003603AC" w:rsidRDefault="003603AC">
            <w:pPr>
              <w:rPr>
                <w:rFonts w:ascii="Arial" w:eastAsia="Times New Roman" w:hAnsi="Arial" w:cs="Arial"/>
                <w:color w:val="333333"/>
                <w:sz w:val="18"/>
                <w:szCs w:val="18"/>
              </w:rPr>
            </w:pPr>
            <w:r>
              <w:rPr>
                <w:rFonts w:ascii="Arial" w:eastAsia="Times New Roman" w:hAnsi="Arial"/>
                <w:color w:val="333333" w:themeColor="text1"/>
                <w:sz w:val="18"/>
                <w:szCs w:val="18"/>
              </w:rPr>
              <w:t> </w:t>
            </w:r>
          </w:p>
        </w:tc>
      </w:tr>
    </w:tbl>
    <w:p w14:paraId="4437DFA9" w14:textId="77777777" w:rsidR="00DD3C33" w:rsidRPr="00987437" w:rsidRDefault="00DD3C33" w:rsidP="00C520CE">
      <w:pPr>
        <w:rPr>
          <w:rFonts w:ascii="Arial" w:hAnsi="Arial"/>
          <w:color w:val="333333" w:themeColor="text1"/>
        </w:rPr>
      </w:pPr>
    </w:p>
    <w:p w14:paraId="2E8C3F38" w14:textId="77777777"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t>Assuming that the classification power of the original model is maintained for the unchanged observations, the percentage of correctly classified observations of the new data is 59%.</w:t>
      </w:r>
    </w:p>
    <w:p w14:paraId="5562259A" w14:textId="77777777" w:rsidR="00DD3C33" w:rsidRPr="00987437" w:rsidRDefault="00DD3C33" w:rsidP="00C520CE">
      <w:pPr>
        <w:rPr>
          <w:rFonts w:ascii="Arial" w:hAnsi="Arial"/>
          <w:color w:val="333333" w:themeColor="text1"/>
        </w:rPr>
      </w:pPr>
    </w:p>
    <w:p w14:paraId="72B25E23" w14:textId="77777777" w:rsidR="00C06BCD" w:rsidRPr="00987437" w:rsidRDefault="00C06BCD" w:rsidP="00C520CE">
      <w:pPr>
        <w:rPr>
          <w:rFonts w:ascii="Arial" w:hAnsi="Arial"/>
          <w:color w:val="333333" w:themeColor="text1"/>
        </w:rPr>
      </w:pPr>
    </w:p>
    <w:p w14:paraId="3149721E" w14:textId="77777777" w:rsidR="00DD3C33" w:rsidRPr="00C06BCD" w:rsidRDefault="00DD3C33" w:rsidP="00C520CE">
      <w:pPr>
        <w:rPr>
          <w:rFonts w:ascii="Franklin Gothic Book" w:hAnsi="Franklin Gothic Book"/>
          <w:i/>
          <w:color w:val="336699" w:themeColor="text2"/>
        </w:rPr>
      </w:pPr>
      <w:r w:rsidRPr="00C06BCD">
        <w:rPr>
          <w:rFonts w:ascii="Franklin Gothic Book" w:eastAsia="Times New Roman" w:hAnsi="Franklin Gothic Book"/>
          <w:b/>
          <w:i/>
          <w:color w:val="336699" w:themeColor="text2"/>
        </w:rPr>
        <w:t>Predictions</w:t>
      </w:r>
    </w:p>
    <w:p w14:paraId="69ABB553" w14:textId="77777777" w:rsidR="00DD3C33" w:rsidRPr="00987437" w:rsidRDefault="00DD3C33" w:rsidP="00C520CE">
      <w:pPr>
        <w:ind w:firstLine="720"/>
        <w:rPr>
          <w:rFonts w:ascii="Arial" w:hAnsi="Arial"/>
          <w:color w:val="333333" w:themeColor="text1"/>
        </w:rPr>
      </w:pPr>
    </w:p>
    <w:p w14:paraId="7B58157A" w14:textId="0BA32DF2" w:rsidR="00DD3C33" w:rsidRPr="00987437" w:rsidRDefault="007B3E5E" w:rsidP="00C06BCD">
      <w:pPr>
        <w:jc w:val="both"/>
        <w:rPr>
          <w:rFonts w:ascii="Arial" w:eastAsia="Times New Roman" w:hAnsi="Arial"/>
          <w:color w:val="333333" w:themeColor="text1"/>
          <w:sz w:val="20"/>
        </w:rPr>
      </w:pPr>
      <w:ins w:id="229" w:author="Sharyn O'Halloran" w:date="2016-05-11T19:05:00Z">
        <w:r>
          <w:rPr>
            <w:rFonts w:ascii="Arial" w:eastAsia="Times New Roman" w:hAnsi="Arial"/>
            <w:color w:val="333333" w:themeColor="text1"/>
            <w:sz w:val="20"/>
          </w:rPr>
          <w:t xml:space="preserve">To illustrate the strength of our analysis we conducted </w:t>
        </w:r>
      </w:ins>
      <w:del w:id="230" w:author="Sharyn O'Halloran" w:date="2016-05-11T19:05:00Z">
        <w:r w:rsidR="00DD3C33" w:rsidRPr="00987437" w:rsidDel="007B3E5E">
          <w:rPr>
            <w:rFonts w:ascii="Arial" w:eastAsia="Times New Roman" w:hAnsi="Arial"/>
            <w:color w:val="333333" w:themeColor="text1"/>
            <w:sz w:val="20"/>
          </w:rPr>
          <w:delText xml:space="preserve">We did </w:delText>
        </w:r>
      </w:del>
      <w:r w:rsidR="00DD3C33" w:rsidRPr="00987437">
        <w:rPr>
          <w:rFonts w:ascii="Arial" w:eastAsia="Times New Roman" w:hAnsi="Arial"/>
          <w:color w:val="333333" w:themeColor="text1"/>
          <w:sz w:val="20"/>
        </w:rPr>
        <w:t>a prediction for the United States presidential election for 2016, considering the latest economic variables and approval of the current government. The last two rows of Table 1 show the probability of the Democratic party winning if the election were to occur tomorrow. The last row shows what the probability would be if the country was officially at war. The probability goes from 43.3% to 52.2%, and goes up to 66% if we were at war with Model 4.</w:t>
      </w:r>
    </w:p>
    <w:p w14:paraId="7D3CF1D6" w14:textId="26D91B29" w:rsidR="00C06BCD" w:rsidRPr="00987437" w:rsidRDefault="00C06BCD">
      <w:pPr>
        <w:spacing w:after="160" w:line="259" w:lineRule="auto"/>
        <w:rPr>
          <w:rFonts w:ascii="Arial" w:hAnsi="Arial"/>
          <w:color w:val="333333" w:themeColor="text1"/>
        </w:rPr>
      </w:pPr>
      <w:r w:rsidRPr="00987437">
        <w:rPr>
          <w:rFonts w:ascii="Arial" w:hAnsi="Arial"/>
          <w:color w:val="333333" w:themeColor="text1"/>
        </w:rPr>
        <w:br w:type="page"/>
      </w:r>
    </w:p>
    <w:p w14:paraId="2E1A9A26" w14:textId="77777777" w:rsidR="00C06BCD" w:rsidRDefault="00C06BCD" w:rsidP="00C520CE">
      <w:pPr>
        <w:rPr>
          <w:rFonts w:ascii="Franklin Gothic Book" w:eastAsia="Times New Roman" w:hAnsi="Franklin Gothic Book"/>
          <w:b/>
          <w:color w:val="336699" w:themeColor="text2"/>
          <w:sz w:val="40"/>
          <w:szCs w:val="40"/>
        </w:rPr>
      </w:pPr>
    </w:p>
    <w:p w14:paraId="4C977EC4" w14:textId="1838AD19" w:rsidR="00DD3C33" w:rsidRPr="005312F0" w:rsidRDefault="00DD3C33" w:rsidP="00C06BCD">
      <w:pPr>
        <w:pStyle w:val="ListParagraph"/>
        <w:numPr>
          <w:ilvl w:val="0"/>
          <w:numId w:val="2"/>
        </w:numPr>
        <w:ind w:firstLineChars="0"/>
        <w:rPr>
          <w:rFonts w:ascii="Franklin Gothic Book" w:hAnsi="Franklin Gothic Book"/>
          <w:color w:val="336699" w:themeColor="text2"/>
          <w:sz w:val="40"/>
          <w:szCs w:val="40"/>
        </w:rPr>
      </w:pPr>
      <w:r w:rsidRPr="005312F0">
        <w:rPr>
          <w:rFonts w:ascii="Franklin Gothic Book" w:eastAsia="Times New Roman" w:hAnsi="Franklin Gothic Book"/>
          <w:b/>
          <w:color w:val="336699" w:themeColor="text2"/>
          <w:sz w:val="40"/>
          <w:szCs w:val="40"/>
        </w:rPr>
        <w:t>Conclusions and Recommendations</w:t>
      </w:r>
    </w:p>
    <w:p w14:paraId="698FA8DC" w14:textId="77777777" w:rsidR="00C06BCD" w:rsidRPr="00C06BCD" w:rsidRDefault="00C06BCD" w:rsidP="00C06BCD">
      <w:pPr>
        <w:rPr>
          <w:rFonts w:ascii="Franklin Gothic Book" w:hAnsi="Franklin Gothic Book"/>
          <w:color w:val="333333" w:themeColor="text1"/>
          <w:sz w:val="40"/>
          <w:szCs w:val="40"/>
        </w:rPr>
      </w:pPr>
    </w:p>
    <w:p w14:paraId="5F399151" w14:textId="591B358B"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purpose of this project was to create a robust analysis of a previously analyzed problem but on a global scale.  The value added for this project is that it will increase the predictive power of the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forecasting model.  We evaluated and enhanced the original model by adding new variables and a more comprehensive data range based on the number of countries’ collected and the time span over which those country elections took place.  The enhanced model is more thorough and accurate.  It also covers a much wider portion of the globe.  Additionally, it can help predict the result of the coming election in the United States</w:t>
      </w:r>
      <w:ins w:id="231" w:author="Sharyn O'Halloran" w:date="2016-05-11T19:07:00Z">
        <w:r w:rsidR="006B1DA7">
          <w:rPr>
            <w:rFonts w:ascii="Arial" w:eastAsia="Times New Roman" w:hAnsi="Arial"/>
            <w:color w:val="333333" w:themeColor="text1"/>
            <w:sz w:val="20"/>
          </w:rPr>
          <w:t xml:space="preserve"> with greater accuracy than the previous </w:t>
        </w:r>
        <w:proofErr w:type="spellStart"/>
        <w:r w:rsidR="006B1DA7">
          <w:rPr>
            <w:rFonts w:ascii="Arial" w:eastAsia="Times New Roman" w:hAnsi="Arial"/>
            <w:color w:val="333333" w:themeColor="text1"/>
            <w:sz w:val="20"/>
          </w:rPr>
          <w:t>Ipsos</w:t>
        </w:r>
        <w:proofErr w:type="spellEnd"/>
        <w:r w:rsidR="006B1DA7">
          <w:rPr>
            <w:rFonts w:ascii="Arial" w:eastAsia="Times New Roman" w:hAnsi="Arial"/>
            <w:color w:val="333333" w:themeColor="text1"/>
            <w:sz w:val="20"/>
          </w:rPr>
          <w:t xml:space="preserve"> model</w:t>
        </w:r>
      </w:ins>
      <w:r w:rsidRPr="00987437">
        <w:rPr>
          <w:rFonts w:ascii="Arial" w:eastAsia="Times New Roman" w:hAnsi="Arial"/>
          <w:color w:val="333333" w:themeColor="text1"/>
          <w:sz w:val="20"/>
        </w:rPr>
        <w:t>.</w:t>
      </w:r>
    </w:p>
    <w:p w14:paraId="3E88BC06" w14:textId="77777777" w:rsidR="00C774A8" w:rsidRPr="00987437" w:rsidRDefault="00C774A8" w:rsidP="00C774A8">
      <w:pPr>
        <w:jc w:val="both"/>
        <w:rPr>
          <w:rFonts w:ascii="Arial" w:eastAsia="Times New Roman" w:hAnsi="Arial"/>
          <w:color w:val="333333" w:themeColor="text1"/>
          <w:sz w:val="20"/>
        </w:rPr>
      </w:pPr>
    </w:p>
    <w:p w14:paraId="1EA205BA" w14:textId="0EA48BA2" w:rsidR="00C774A8" w:rsidRPr="00987437" w:rsidRDefault="006B1DA7" w:rsidP="00C774A8">
      <w:pPr>
        <w:jc w:val="both"/>
        <w:rPr>
          <w:rFonts w:ascii="Arial" w:eastAsia="Times New Roman" w:hAnsi="Arial"/>
          <w:color w:val="333333" w:themeColor="text1"/>
          <w:sz w:val="20"/>
        </w:rPr>
      </w:pPr>
      <w:commentRangeStart w:id="232"/>
      <w:commentRangeStart w:id="233"/>
      <w:ins w:id="234" w:author="Sharyn O'Halloran" w:date="2016-05-11T19:08:00Z">
        <w:r>
          <w:rPr>
            <w:rFonts w:ascii="Arial" w:eastAsia="Times New Roman" w:hAnsi="Arial"/>
            <w:color w:val="333333" w:themeColor="text1"/>
            <w:sz w:val="20"/>
          </w:rPr>
          <w:t>The</w:t>
        </w:r>
      </w:ins>
      <w:commentRangeEnd w:id="232"/>
      <w:ins w:id="235" w:author="Sharyn O'Halloran" w:date="2016-05-11T19:11:00Z">
        <w:r>
          <w:rPr>
            <w:rStyle w:val="CommentReference"/>
            <w:rFonts w:ascii="Arial" w:eastAsia="Arial" w:hAnsi="Arial" w:cs="Arial"/>
            <w:color w:val="000000"/>
          </w:rPr>
          <w:commentReference w:id="232"/>
        </w:r>
        <w:commentRangeEnd w:id="233"/>
        <w:r>
          <w:rPr>
            <w:rStyle w:val="CommentReference"/>
            <w:rFonts w:ascii="Arial" w:eastAsia="Arial" w:hAnsi="Arial" w:cs="Arial"/>
            <w:color w:val="000000"/>
          </w:rPr>
          <w:commentReference w:id="233"/>
        </w:r>
      </w:ins>
      <w:ins w:id="238" w:author="Sharyn O'Halloran" w:date="2016-05-11T19:08:00Z">
        <w:r>
          <w:rPr>
            <w:rFonts w:ascii="Arial" w:eastAsia="Times New Roman" w:hAnsi="Arial"/>
            <w:color w:val="333333" w:themeColor="text1"/>
            <w:sz w:val="20"/>
          </w:rPr>
          <w:t xml:space="preserve"> project team updated and expanded </w:t>
        </w:r>
      </w:ins>
      <w:ins w:id="239" w:author="Sharyn O'Halloran" w:date="2016-05-11T19:09:00Z">
        <w:r>
          <w:rPr>
            <w:rFonts w:ascii="Arial" w:eastAsia="Times New Roman" w:hAnsi="Arial"/>
            <w:color w:val="333333" w:themeColor="text1"/>
            <w:sz w:val="20"/>
          </w:rPr>
          <w:t>t</w:t>
        </w:r>
      </w:ins>
      <w:del w:id="240" w:author="Sharyn O'Halloran" w:date="2016-05-11T19:09:00Z">
        <w:r w:rsidR="00C774A8" w:rsidRPr="00987437" w:rsidDel="006B1DA7">
          <w:rPr>
            <w:rFonts w:ascii="Arial" w:eastAsia="Times New Roman" w:hAnsi="Arial"/>
            <w:color w:val="333333" w:themeColor="text1"/>
            <w:sz w:val="20"/>
          </w:rPr>
          <w:delText>T</w:delText>
        </w:r>
      </w:del>
      <w:r w:rsidR="00C774A8" w:rsidRPr="00987437">
        <w:rPr>
          <w:rFonts w:ascii="Arial" w:eastAsia="Times New Roman" w:hAnsi="Arial"/>
          <w:color w:val="333333" w:themeColor="text1"/>
          <w:sz w:val="20"/>
        </w:rPr>
        <w:t xml:space="preserve">he data and </w:t>
      </w:r>
      <w:del w:id="241" w:author="Sharyn O'Halloran" w:date="2016-05-11T19:09:00Z">
        <w:r w:rsidR="00C774A8" w:rsidRPr="00987437" w:rsidDel="006B1DA7">
          <w:rPr>
            <w:rFonts w:ascii="Arial" w:eastAsia="Times New Roman" w:hAnsi="Arial"/>
            <w:color w:val="333333" w:themeColor="text1"/>
            <w:sz w:val="20"/>
          </w:rPr>
          <w:delText xml:space="preserve">prediction </w:delText>
        </w:r>
      </w:del>
      <w:proofErr w:type="spellStart"/>
      <w:ins w:id="242" w:author="Sharyn O'Halloran" w:date="2016-05-11T19:09:00Z">
        <w:r>
          <w:rPr>
            <w:rFonts w:ascii="Arial" w:eastAsia="Times New Roman" w:hAnsi="Arial"/>
            <w:color w:val="333333" w:themeColor="text1"/>
            <w:sz w:val="20"/>
          </w:rPr>
          <w:t>forcasting</w:t>
        </w:r>
        <w:proofErr w:type="spellEnd"/>
        <w:r w:rsidRPr="00987437">
          <w:rPr>
            <w:rFonts w:ascii="Arial" w:eastAsia="Times New Roman" w:hAnsi="Arial"/>
            <w:color w:val="333333" w:themeColor="text1"/>
            <w:sz w:val="20"/>
          </w:rPr>
          <w:t xml:space="preserve"> </w:t>
        </w:r>
      </w:ins>
      <w:r w:rsidR="00C774A8" w:rsidRPr="00987437">
        <w:rPr>
          <w:rFonts w:ascii="Arial" w:eastAsia="Times New Roman" w:hAnsi="Arial"/>
          <w:color w:val="333333" w:themeColor="text1"/>
          <w:sz w:val="20"/>
        </w:rPr>
        <w:t xml:space="preserve">model that we received from </w:t>
      </w:r>
      <w:proofErr w:type="spellStart"/>
      <w:r w:rsidR="00C774A8" w:rsidRPr="00987437">
        <w:rPr>
          <w:rFonts w:ascii="Arial" w:eastAsia="Times New Roman" w:hAnsi="Arial"/>
          <w:color w:val="333333" w:themeColor="text1"/>
          <w:sz w:val="20"/>
        </w:rPr>
        <w:t>Ipsos</w:t>
      </w:r>
      <w:proofErr w:type="spellEnd"/>
      <w:r w:rsidR="00C774A8" w:rsidRPr="00987437">
        <w:rPr>
          <w:rFonts w:ascii="Arial" w:eastAsia="Times New Roman" w:hAnsi="Arial"/>
          <w:color w:val="333333" w:themeColor="text1"/>
          <w:sz w:val="20"/>
        </w:rPr>
        <w:t xml:space="preserve"> </w:t>
      </w:r>
      <w:del w:id="243" w:author="Sharyn O'Halloran" w:date="2016-05-11T19:09:00Z">
        <w:r w:rsidR="00C774A8" w:rsidRPr="00987437" w:rsidDel="006B1DA7">
          <w:rPr>
            <w:rFonts w:ascii="Arial" w:eastAsia="Times New Roman" w:hAnsi="Arial"/>
            <w:color w:val="333333" w:themeColor="text1"/>
            <w:sz w:val="20"/>
          </w:rPr>
          <w:delText xml:space="preserve">was updated, expanded upon </w:delText>
        </w:r>
      </w:del>
      <w:r w:rsidR="00C774A8" w:rsidRPr="00987437">
        <w:rPr>
          <w:rFonts w:ascii="Arial" w:eastAsia="Times New Roman" w:hAnsi="Arial"/>
          <w:color w:val="333333" w:themeColor="text1"/>
          <w:sz w:val="20"/>
        </w:rPr>
        <w:t xml:space="preserve">and ultimately increased </w:t>
      </w:r>
      <w:del w:id="244" w:author="Sharyn O'Halloran" w:date="2016-05-11T19:10:00Z">
        <w:r w:rsidR="00C774A8" w:rsidRPr="00987437" w:rsidDel="006B1DA7">
          <w:rPr>
            <w:rFonts w:ascii="Arial" w:eastAsia="Times New Roman" w:hAnsi="Arial"/>
            <w:color w:val="333333" w:themeColor="text1"/>
            <w:sz w:val="20"/>
          </w:rPr>
          <w:delText xml:space="preserve">in </w:delText>
        </w:r>
      </w:del>
      <w:ins w:id="245" w:author="Sharyn O'Halloran" w:date="2016-05-11T19:10:00Z">
        <w:r>
          <w:rPr>
            <w:rFonts w:ascii="Arial" w:eastAsia="Times New Roman" w:hAnsi="Arial"/>
            <w:color w:val="333333" w:themeColor="text1"/>
            <w:sz w:val="20"/>
          </w:rPr>
          <w:t>its</w:t>
        </w:r>
        <w:r w:rsidRPr="00987437">
          <w:rPr>
            <w:rFonts w:ascii="Arial" w:eastAsia="Times New Roman" w:hAnsi="Arial"/>
            <w:color w:val="333333" w:themeColor="text1"/>
            <w:sz w:val="20"/>
          </w:rPr>
          <w:t xml:space="preserve"> </w:t>
        </w:r>
      </w:ins>
      <w:r w:rsidR="00C774A8" w:rsidRPr="00987437">
        <w:rPr>
          <w:rFonts w:ascii="Arial" w:eastAsia="Times New Roman" w:hAnsi="Arial"/>
          <w:color w:val="333333" w:themeColor="text1"/>
          <w:sz w:val="20"/>
        </w:rPr>
        <w:t xml:space="preserve">accuracy.  The prediction models </w:t>
      </w:r>
      <w:del w:id="246" w:author="Sharyn O'Halloran" w:date="2016-05-11T19:10:00Z">
        <w:r w:rsidR="00C774A8" w:rsidRPr="00987437" w:rsidDel="006B1DA7">
          <w:rPr>
            <w:rFonts w:ascii="Arial" w:eastAsia="Times New Roman" w:hAnsi="Arial"/>
            <w:color w:val="333333" w:themeColor="text1"/>
            <w:sz w:val="20"/>
          </w:rPr>
          <w:delText xml:space="preserve">that were </w:delText>
        </w:r>
      </w:del>
      <w:r w:rsidR="00C774A8" w:rsidRPr="00987437">
        <w:rPr>
          <w:rFonts w:ascii="Arial" w:eastAsia="Times New Roman" w:hAnsi="Arial"/>
          <w:color w:val="333333" w:themeColor="text1"/>
          <w:sz w:val="20"/>
        </w:rPr>
        <w:t xml:space="preserve">utilized </w:t>
      </w:r>
      <w:del w:id="247" w:author="Sharyn O'Halloran" w:date="2016-05-11T19:10:00Z">
        <w:r w:rsidR="00C774A8" w:rsidRPr="00987437" w:rsidDel="006B1DA7">
          <w:rPr>
            <w:rFonts w:ascii="Arial" w:eastAsia="Times New Roman" w:hAnsi="Arial"/>
            <w:color w:val="333333" w:themeColor="text1"/>
            <w:sz w:val="20"/>
          </w:rPr>
          <w:delText xml:space="preserve">in this study </w:delText>
        </w:r>
      </w:del>
      <w:r w:rsidR="00C774A8" w:rsidRPr="00987437">
        <w:rPr>
          <w:rFonts w:ascii="Arial" w:eastAsia="Times New Roman" w:hAnsi="Arial"/>
          <w:color w:val="333333" w:themeColor="text1"/>
          <w:sz w:val="20"/>
        </w:rPr>
        <w:t xml:space="preserve">first </w:t>
      </w:r>
      <w:del w:id="248" w:author="Sharyn O'Halloran" w:date="2016-05-11T19:10:00Z">
        <w:r w:rsidR="00C774A8" w:rsidRPr="00987437" w:rsidDel="006B1DA7">
          <w:rPr>
            <w:rFonts w:ascii="Arial" w:eastAsia="Times New Roman" w:hAnsi="Arial"/>
            <w:color w:val="333333" w:themeColor="text1"/>
            <w:sz w:val="20"/>
          </w:rPr>
          <w:delText xml:space="preserve">used </w:delText>
        </w:r>
      </w:del>
      <w:ins w:id="249" w:author="Sharyn O'Halloran" w:date="2016-05-11T19:10:00Z">
        <w:r>
          <w:rPr>
            <w:rFonts w:ascii="Arial" w:eastAsia="Times New Roman" w:hAnsi="Arial"/>
            <w:color w:val="333333" w:themeColor="text1"/>
            <w:sz w:val="20"/>
          </w:rPr>
          <w:t>adopted</w:t>
        </w:r>
        <w:r w:rsidRPr="00987437">
          <w:rPr>
            <w:rFonts w:ascii="Arial" w:eastAsia="Times New Roman" w:hAnsi="Arial"/>
            <w:color w:val="333333" w:themeColor="text1"/>
            <w:sz w:val="20"/>
          </w:rPr>
          <w:t xml:space="preserve"> </w:t>
        </w:r>
      </w:ins>
      <w:r w:rsidR="00C774A8" w:rsidRPr="00987437">
        <w:rPr>
          <w:rFonts w:ascii="Arial" w:eastAsia="Times New Roman" w:hAnsi="Arial"/>
          <w:color w:val="333333" w:themeColor="text1"/>
          <w:sz w:val="20"/>
        </w:rPr>
        <w:t xml:space="preserve">the data and model that were provided by </w:t>
      </w:r>
      <w:proofErr w:type="spellStart"/>
      <w:r w:rsidR="00C774A8" w:rsidRPr="00987437">
        <w:rPr>
          <w:rFonts w:ascii="Arial" w:eastAsia="Times New Roman" w:hAnsi="Arial"/>
          <w:color w:val="333333" w:themeColor="text1"/>
          <w:sz w:val="20"/>
        </w:rPr>
        <w:t>Ipsos</w:t>
      </w:r>
      <w:proofErr w:type="spellEnd"/>
      <w:r w:rsidR="00C774A8" w:rsidRPr="00987437">
        <w:rPr>
          <w:rFonts w:ascii="Arial" w:eastAsia="Times New Roman" w:hAnsi="Arial"/>
          <w:color w:val="333333" w:themeColor="text1"/>
          <w:sz w:val="20"/>
        </w:rPr>
        <w:t>.  We then identified a time series between 1980 - 2015 from which to gather election data and standardized this over 87 different countries.  Election data was gathered for each individual election and entered individually into the data set including the election winner, incumbent status, the challengers of each election and each of their percentage of votes earned during the election.  The economic variables acquired were the current level of GDP during the election, the consumer price index inflation rate, and the employment growth over the period of one quarter in advance of the election.  The final variable is the Correlates of War militarized interstate dispute data which identifies whether a country is involved in a military conflict over the period of time of the election.</w:t>
      </w:r>
    </w:p>
    <w:p w14:paraId="48C2785A" w14:textId="77777777" w:rsidR="00C774A8" w:rsidRPr="00987437" w:rsidRDefault="00C774A8" w:rsidP="00C774A8">
      <w:pPr>
        <w:jc w:val="both"/>
        <w:rPr>
          <w:rFonts w:ascii="Arial" w:eastAsia="Times New Roman" w:hAnsi="Arial"/>
          <w:color w:val="333333" w:themeColor="text1"/>
          <w:sz w:val="20"/>
        </w:rPr>
      </w:pPr>
    </w:p>
    <w:p w14:paraId="678FEEFB" w14:textId="597BBC08" w:rsidR="00C774A8"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conclusion drawn from this analysis is that it is possible to accurately predict the outcome of elections by considering a selection of factors that have an impact on that outcome.  </w:t>
      </w:r>
      <w:del w:id="250" w:author="Sharyn O'Halloran" w:date="2016-05-11T19:12:00Z">
        <w:r w:rsidRPr="00987437" w:rsidDel="006B1DA7">
          <w:rPr>
            <w:rFonts w:ascii="Arial" w:eastAsia="Times New Roman" w:hAnsi="Arial"/>
            <w:color w:val="333333" w:themeColor="text1"/>
            <w:sz w:val="20"/>
          </w:rPr>
          <w:delText xml:space="preserve">There </w:delText>
        </w:r>
      </w:del>
      <w:ins w:id="251" w:author="Sharyn O'Halloran" w:date="2016-05-11T19:12:00Z">
        <w:r w:rsidR="006B1DA7">
          <w:rPr>
            <w:rFonts w:ascii="Arial" w:eastAsia="Times New Roman" w:hAnsi="Arial"/>
            <w:color w:val="333333" w:themeColor="text1"/>
            <w:sz w:val="20"/>
          </w:rPr>
          <w:t xml:space="preserve">The analysis finds that </w:t>
        </w:r>
      </w:ins>
      <w:ins w:id="252" w:author="Sharyn O'Halloran" w:date="2016-05-11T19:13:00Z">
        <w:r w:rsidR="006B1DA7">
          <w:rPr>
            <w:rFonts w:ascii="Arial" w:eastAsia="Times New Roman" w:hAnsi="Arial"/>
            <w:color w:val="333333" w:themeColor="text1"/>
            <w:sz w:val="20"/>
          </w:rPr>
          <w:t xml:space="preserve">there </w:t>
        </w:r>
      </w:ins>
      <w:r w:rsidRPr="00987437">
        <w:rPr>
          <w:rFonts w:ascii="Arial" w:eastAsia="Times New Roman" w:hAnsi="Arial"/>
          <w:color w:val="333333" w:themeColor="text1"/>
          <w:sz w:val="20"/>
        </w:rPr>
        <w:t xml:space="preserve">is a higher likelihood for predicting the result of an election if one takes into account the incumbency status of the government party candidate, the current economic variables, the government approval rating and the current military commitment if that country is in a </w:t>
      </w:r>
      <w:commentRangeStart w:id="253"/>
      <w:r w:rsidRPr="00987437">
        <w:rPr>
          <w:rFonts w:ascii="Arial" w:eastAsia="Times New Roman" w:hAnsi="Arial"/>
          <w:color w:val="333333" w:themeColor="text1"/>
          <w:sz w:val="20"/>
        </w:rPr>
        <w:t>conflict</w:t>
      </w:r>
      <w:commentRangeEnd w:id="253"/>
      <w:r w:rsidR="006B1DA7">
        <w:rPr>
          <w:rStyle w:val="CommentReference"/>
          <w:rFonts w:ascii="Arial" w:eastAsia="Arial" w:hAnsi="Arial" w:cs="Arial"/>
          <w:color w:val="000000"/>
        </w:rPr>
        <w:commentReference w:id="253"/>
      </w:r>
      <w:r w:rsidRPr="00987437">
        <w:rPr>
          <w:rFonts w:ascii="Arial" w:eastAsia="Times New Roman" w:hAnsi="Arial"/>
          <w:color w:val="333333" w:themeColor="text1"/>
          <w:sz w:val="20"/>
        </w:rPr>
        <w:t xml:space="preserve">.   </w:t>
      </w:r>
    </w:p>
    <w:p w14:paraId="17D00EAB" w14:textId="77777777" w:rsidR="00C774A8" w:rsidRPr="00987437" w:rsidRDefault="00C774A8" w:rsidP="00C774A8">
      <w:pPr>
        <w:jc w:val="both"/>
        <w:rPr>
          <w:rFonts w:ascii="Arial" w:eastAsia="Times New Roman" w:hAnsi="Arial"/>
          <w:color w:val="333333" w:themeColor="text1"/>
          <w:sz w:val="20"/>
        </w:rPr>
      </w:pPr>
    </w:p>
    <w:p w14:paraId="47E6B6C8" w14:textId="23CF76C9" w:rsidR="00DD3C33" w:rsidRPr="00987437" w:rsidRDefault="00C774A8" w:rsidP="00C774A8">
      <w:pPr>
        <w:jc w:val="both"/>
        <w:rPr>
          <w:rFonts w:ascii="Arial" w:eastAsia="Times New Roman" w:hAnsi="Arial"/>
          <w:color w:val="333333" w:themeColor="text1"/>
          <w:sz w:val="20"/>
        </w:rPr>
      </w:pPr>
      <w:r w:rsidRPr="00987437">
        <w:rPr>
          <w:rFonts w:ascii="Arial" w:eastAsia="Times New Roman" w:hAnsi="Arial"/>
          <w:color w:val="333333" w:themeColor="text1"/>
          <w:sz w:val="20"/>
        </w:rPr>
        <w:t xml:space="preserve">The results of the analysis tell us that in the original Model 1 received from </w:t>
      </w:r>
      <w:proofErr w:type="spellStart"/>
      <w:r w:rsidRPr="00987437">
        <w:rPr>
          <w:rFonts w:ascii="Arial" w:eastAsia="Times New Roman" w:hAnsi="Arial"/>
          <w:color w:val="333333" w:themeColor="text1"/>
          <w:sz w:val="20"/>
        </w:rPr>
        <w:t>Ipsos</w:t>
      </w:r>
      <w:proofErr w:type="spellEnd"/>
      <w:r w:rsidRPr="00987437">
        <w:rPr>
          <w:rFonts w:ascii="Arial" w:eastAsia="Times New Roman" w:hAnsi="Arial"/>
          <w:color w:val="333333" w:themeColor="text1"/>
          <w:sz w:val="20"/>
        </w:rPr>
        <w:t xml:space="preserve">, there is a 74% correct classification rate.  As the added variables and the </w:t>
      </w:r>
      <w:proofErr w:type="gramStart"/>
      <w:r w:rsidRPr="00987437">
        <w:rPr>
          <w:rFonts w:ascii="Arial" w:eastAsia="Times New Roman" w:hAnsi="Arial"/>
          <w:color w:val="333333" w:themeColor="text1"/>
          <w:sz w:val="20"/>
        </w:rPr>
        <w:t>35 year</w:t>
      </w:r>
      <w:proofErr w:type="gramEnd"/>
      <w:r w:rsidRPr="00987437">
        <w:rPr>
          <w:rFonts w:ascii="Arial" w:eastAsia="Times New Roman" w:hAnsi="Arial"/>
          <w:color w:val="333333" w:themeColor="text1"/>
          <w:sz w:val="20"/>
        </w:rPr>
        <w:t xml:space="preserve"> time series were included to the expanded data set, the accuracy of Model 2 increased to 75%.  Using the most complete dataset in Model 4 and each of the new exogenous variables for the study, the rate of elections correctly classified jumped to </w:t>
      </w:r>
      <w:commentRangeStart w:id="254"/>
      <w:r w:rsidRPr="00987437">
        <w:rPr>
          <w:rFonts w:ascii="Arial" w:eastAsia="Times New Roman" w:hAnsi="Arial"/>
          <w:color w:val="333333" w:themeColor="text1"/>
          <w:sz w:val="20"/>
        </w:rPr>
        <w:t>76</w:t>
      </w:r>
      <w:commentRangeEnd w:id="254"/>
      <w:r w:rsidR="006B1DA7">
        <w:rPr>
          <w:rStyle w:val="CommentReference"/>
          <w:rFonts w:ascii="Arial" w:eastAsia="Arial" w:hAnsi="Arial" w:cs="Arial"/>
          <w:color w:val="000000"/>
        </w:rPr>
        <w:commentReference w:id="254"/>
      </w:r>
      <w:r w:rsidRPr="00987437">
        <w:rPr>
          <w:rFonts w:ascii="Arial" w:eastAsia="Times New Roman" w:hAnsi="Arial"/>
          <w:color w:val="333333" w:themeColor="text1"/>
          <w:sz w:val="20"/>
        </w:rPr>
        <w:t>%.  This added precision in the model is due to the additional elections and new variables included, as well as the fact that the new model does not use state level data, it is only national level data that is included in this analysis.  In addition, according to the specificity and sensitivity analysis in Model 2, we find that the model can accurately classify an incumbent party winner if the predicted probability of winning is at or greater than 52%.</w:t>
      </w:r>
      <w:r w:rsidR="00DD3C33" w:rsidRPr="00987437">
        <w:rPr>
          <w:rFonts w:ascii="Arial" w:eastAsia="Times New Roman" w:hAnsi="Arial"/>
          <w:color w:val="333333" w:themeColor="text1"/>
          <w:sz w:val="20"/>
        </w:rPr>
        <w:t xml:space="preserve"> </w:t>
      </w:r>
    </w:p>
    <w:p w14:paraId="474DE899" w14:textId="77777777" w:rsidR="00C06BCD" w:rsidRDefault="00C06BCD" w:rsidP="00C06BCD">
      <w:pPr>
        <w:jc w:val="both"/>
        <w:rPr>
          <w:rFonts w:ascii="Franklin Gothic Book" w:eastAsia="Times New Roman" w:hAnsi="Franklin Gothic Book"/>
          <w:b/>
          <w:i/>
          <w:color w:val="336699" w:themeColor="text2"/>
        </w:rPr>
      </w:pPr>
    </w:p>
    <w:p w14:paraId="64E4A642" w14:textId="77777777" w:rsidR="00DD3C33" w:rsidRDefault="00DD3C33" w:rsidP="00C06BCD">
      <w:pPr>
        <w:jc w:val="both"/>
        <w:rPr>
          <w:rFonts w:ascii="Franklin Gothic Book" w:eastAsia="Times New Roman" w:hAnsi="Franklin Gothic Book"/>
          <w:b/>
          <w:i/>
          <w:color w:val="336699" w:themeColor="text2"/>
        </w:rPr>
      </w:pPr>
      <w:r w:rsidRPr="00C06BCD">
        <w:rPr>
          <w:rFonts w:ascii="Franklin Gothic Book" w:eastAsia="Times New Roman" w:hAnsi="Franklin Gothic Book"/>
          <w:b/>
          <w:i/>
          <w:color w:val="336699" w:themeColor="text2"/>
        </w:rPr>
        <w:t xml:space="preserve">Recommendations </w:t>
      </w:r>
    </w:p>
    <w:p w14:paraId="32CB23CB" w14:textId="77777777" w:rsidR="00DD3C33" w:rsidRPr="00987437" w:rsidRDefault="00DD3C33" w:rsidP="00C06BCD">
      <w:pPr>
        <w:jc w:val="both"/>
        <w:rPr>
          <w:rFonts w:ascii="Arial" w:eastAsia="Times New Roman" w:hAnsi="Arial"/>
          <w:color w:val="333333" w:themeColor="text1"/>
          <w:sz w:val="20"/>
        </w:rPr>
      </w:pPr>
    </w:p>
    <w:p w14:paraId="3628F937" w14:textId="663D8969" w:rsidR="00DD3C33" w:rsidRPr="00987437" w:rsidRDefault="00DD3C33" w:rsidP="00C06BCD">
      <w:pPr>
        <w:jc w:val="both"/>
        <w:rPr>
          <w:rFonts w:ascii="Arial" w:eastAsia="Times New Roman" w:hAnsi="Arial"/>
          <w:color w:val="333333" w:themeColor="text1"/>
          <w:sz w:val="20"/>
        </w:rPr>
      </w:pPr>
      <w:r w:rsidRPr="00987437">
        <w:rPr>
          <w:rFonts w:ascii="Arial" w:eastAsia="Times New Roman" w:hAnsi="Arial"/>
          <w:color w:val="333333" w:themeColor="text1"/>
          <w:sz w:val="20"/>
        </w:rPr>
        <w:lastRenderedPageBreak/>
        <w:t>There is room to expand the project further, both in economic analysis and further data collection.  Of the many aspects that can be modified, the</w:t>
      </w:r>
      <w:r w:rsidR="0010646C">
        <w:rPr>
          <w:rFonts w:ascii="Arial" w:eastAsia="Times New Roman" w:hAnsi="Arial"/>
          <w:color w:val="333333" w:themeColor="text1"/>
          <w:sz w:val="20"/>
        </w:rPr>
        <w:t>se are the</w:t>
      </w:r>
      <w:r w:rsidRPr="00987437">
        <w:rPr>
          <w:rFonts w:ascii="Arial" w:eastAsia="Times New Roman" w:hAnsi="Arial"/>
          <w:color w:val="333333" w:themeColor="text1"/>
          <w:sz w:val="20"/>
        </w:rPr>
        <w:t xml:space="preserve"> most </w:t>
      </w:r>
      <w:r w:rsidR="0010646C">
        <w:rPr>
          <w:rFonts w:ascii="Arial" w:eastAsia="Times New Roman" w:hAnsi="Arial"/>
          <w:color w:val="333333" w:themeColor="text1"/>
          <w:sz w:val="20"/>
        </w:rPr>
        <w:t>important:</w:t>
      </w:r>
    </w:p>
    <w:p w14:paraId="5CED7DFB" w14:textId="77777777" w:rsidR="00DD3C33" w:rsidRPr="00987437" w:rsidRDefault="00DD3C33" w:rsidP="00C06BCD">
      <w:pPr>
        <w:jc w:val="both"/>
        <w:rPr>
          <w:rFonts w:ascii="Arial" w:eastAsia="Times New Roman" w:hAnsi="Arial"/>
          <w:color w:val="333333" w:themeColor="text1"/>
          <w:sz w:val="20"/>
        </w:rPr>
      </w:pPr>
    </w:p>
    <w:p w14:paraId="1E06FF92" w14:textId="1B5B33DB" w:rsidR="00DD3C33" w:rsidRPr="0010646C" w:rsidRDefault="0010646C"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Finding</w:t>
      </w:r>
      <w:r w:rsidR="00DD3C33" w:rsidRPr="0010646C">
        <w:rPr>
          <w:rFonts w:eastAsia="Times New Roman"/>
          <w:color w:val="333333" w:themeColor="text1"/>
          <w:sz w:val="20"/>
        </w:rPr>
        <w:t xml:space="preserve"> government approval rating</w:t>
      </w:r>
      <w:r>
        <w:rPr>
          <w:rFonts w:eastAsia="Times New Roman"/>
          <w:color w:val="333333" w:themeColor="text1"/>
          <w:sz w:val="20"/>
        </w:rPr>
        <w:t xml:space="preserve"> data</w:t>
      </w:r>
      <w:r w:rsidR="00DD3C33" w:rsidRPr="0010646C">
        <w:rPr>
          <w:rFonts w:eastAsia="Times New Roman"/>
          <w:color w:val="333333" w:themeColor="text1"/>
          <w:sz w:val="20"/>
        </w:rPr>
        <w:t xml:space="preserve"> was the greatest challenge in assem</w:t>
      </w:r>
      <w:r>
        <w:rPr>
          <w:rFonts w:eastAsia="Times New Roman"/>
          <w:color w:val="333333" w:themeColor="text1"/>
          <w:sz w:val="20"/>
        </w:rPr>
        <w:t>bling the data for this project, and more data is needed.</w:t>
      </w:r>
      <w:r w:rsidR="00DD3C33" w:rsidRPr="0010646C">
        <w:rPr>
          <w:rFonts w:eastAsia="Times New Roman"/>
          <w:color w:val="333333" w:themeColor="text1"/>
          <w:sz w:val="20"/>
        </w:rPr>
        <w:t xml:space="preserve">  There are </w:t>
      </w:r>
      <w:r>
        <w:rPr>
          <w:rFonts w:eastAsia="Times New Roman"/>
          <w:color w:val="333333" w:themeColor="text1"/>
          <w:sz w:val="20"/>
        </w:rPr>
        <w:t>many</w:t>
      </w:r>
      <w:r w:rsidR="00DD3C33" w:rsidRPr="0010646C">
        <w:rPr>
          <w:rFonts w:eastAsia="Times New Roman"/>
          <w:color w:val="333333" w:themeColor="text1"/>
          <w:sz w:val="20"/>
        </w:rPr>
        <w:t xml:space="preserve"> countries</w:t>
      </w:r>
      <w:r>
        <w:rPr>
          <w:rFonts w:eastAsia="Times New Roman"/>
          <w:color w:val="333333" w:themeColor="text1"/>
          <w:sz w:val="20"/>
        </w:rPr>
        <w:t xml:space="preserve"> and years</w:t>
      </w:r>
      <w:r w:rsidR="00DD3C33" w:rsidRPr="0010646C">
        <w:rPr>
          <w:rFonts w:eastAsia="Times New Roman"/>
          <w:color w:val="333333" w:themeColor="text1"/>
          <w:sz w:val="20"/>
        </w:rPr>
        <w:t xml:space="preserve"> where polling does not exist for government approval.  Additionally, the polling questions of government approval are not standardized metrics throughout the world, and every polling </w:t>
      </w:r>
      <w:r w:rsidR="005D4CA0">
        <w:rPr>
          <w:rFonts w:eastAsia="Times New Roman"/>
          <w:color w:val="333333" w:themeColor="text1"/>
          <w:sz w:val="20"/>
        </w:rPr>
        <w:t>firm</w:t>
      </w:r>
      <w:r w:rsidR="00DD3C33" w:rsidRPr="0010646C">
        <w:rPr>
          <w:rFonts w:eastAsia="Times New Roman"/>
          <w:color w:val="333333" w:themeColor="text1"/>
          <w:sz w:val="20"/>
        </w:rPr>
        <w:t xml:space="preserve">, if they exist at all in a country, often uses a </w:t>
      </w:r>
      <w:r>
        <w:rPr>
          <w:rFonts w:eastAsia="Times New Roman"/>
          <w:color w:val="333333" w:themeColor="text1"/>
          <w:sz w:val="20"/>
        </w:rPr>
        <w:t xml:space="preserve">slightly </w:t>
      </w:r>
      <w:r w:rsidR="00DD3C33" w:rsidRPr="0010646C">
        <w:rPr>
          <w:rFonts w:eastAsia="Times New Roman"/>
          <w:color w:val="333333" w:themeColor="text1"/>
          <w:sz w:val="20"/>
        </w:rPr>
        <w:t xml:space="preserve">different method of measuring government approval rather than an individual representative number.  </w:t>
      </w:r>
    </w:p>
    <w:p w14:paraId="0D874169" w14:textId="77777777" w:rsidR="00DD3C33" w:rsidRPr="00987437" w:rsidRDefault="00DD3C33" w:rsidP="00C06BCD">
      <w:pPr>
        <w:jc w:val="both"/>
        <w:rPr>
          <w:rFonts w:ascii="Arial" w:eastAsia="Times New Roman" w:hAnsi="Arial"/>
          <w:color w:val="333333" w:themeColor="text1"/>
          <w:sz w:val="20"/>
        </w:rPr>
      </w:pPr>
    </w:p>
    <w:p w14:paraId="18E5038F" w14:textId="3F639CC4" w:rsidR="00DD3C33" w:rsidRPr="0010646C" w:rsidRDefault="005D4CA0" w:rsidP="0010646C">
      <w:pPr>
        <w:pStyle w:val="ListParagraph"/>
        <w:numPr>
          <w:ilvl w:val="0"/>
          <w:numId w:val="5"/>
        </w:numPr>
        <w:ind w:firstLineChars="0"/>
        <w:jc w:val="both"/>
        <w:rPr>
          <w:rFonts w:eastAsia="Times New Roman"/>
          <w:color w:val="333333" w:themeColor="text1"/>
          <w:sz w:val="20"/>
        </w:rPr>
      </w:pPr>
      <w:r>
        <w:rPr>
          <w:rFonts w:eastAsia="Times New Roman"/>
          <w:color w:val="333333" w:themeColor="text1"/>
          <w:sz w:val="20"/>
        </w:rPr>
        <w:t>A</w:t>
      </w:r>
      <w:r w:rsidR="00DD3C33" w:rsidRPr="0010646C">
        <w:rPr>
          <w:rFonts w:eastAsia="Times New Roman"/>
          <w:color w:val="333333" w:themeColor="text1"/>
          <w:sz w:val="20"/>
        </w:rPr>
        <w:t>dd to the elections database as more elections take place in the</w:t>
      </w:r>
      <w:r w:rsidR="00F639FA">
        <w:rPr>
          <w:rFonts w:eastAsia="Times New Roman"/>
          <w:color w:val="333333" w:themeColor="text1"/>
          <w:sz w:val="20"/>
        </w:rPr>
        <w:t xml:space="preserve"> countries listed. Recent and upcoming elections are very likely to include better polling and accurate macroeconomic indicators, and their addition to the dataset will greatly increase the predictive power of the model. </w:t>
      </w:r>
      <w:r w:rsidR="00DD3C33" w:rsidRPr="0010646C">
        <w:rPr>
          <w:rFonts w:eastAsia="Times New Roman"/>
          <w:color w:val="333333" w:themeColor="text1"/>
          <w:sz w:val="20"/>
        </w:rPr>
        <w:t>It will also be possible to continue to add countries as more democracies develop and individual countries’ Freedom House ratings approach a more democratic status.</w:t>
      </w:r>
    </w:p>
    <w:p w14:paraId="24C63115" w14:textId="77777777" w:rsidR="00DD3C33" w:rsidRPr="00987437" w:rsidRDefault="00DD3C33" w:rsidP="00C06BCD">
      <w:pPr>
        <w:jc w:val="both"/>
        <w:rPr>
          <w:rFonts w:ascii="Arial" w:eastAsia="Times New Roman" w:hAnsi="Arial"/>
          <w:color w:val="333333" w:themeColor="text1"/>
          <w:sz w:val="20"/>
        </w:rPr>
      </w:pPr>
    </w:p>
    <w:p w14:paraId="6B81E484" w14:textId="1D507DD7" w:rsidR="00F639FA" w:rsidRDefault="00DD3C33" w:rsidP="0010646C">
      <w:pPr>
        <w:pStyle w:val="ListParagraph"/>
        <w:numPr>
          <w:ilvl w:val="0"/>
          <w:numId w:val="5"/>
        </w:numPr>
        <w:ind w:firstLineChars="0"/>
        <w:jc w:val="both"/>
        <w:rPr>
          <w:rFonts w:eastAsia="Times New Roman"/>
          <w:color w:val="333333" w:themeColor="text1"/>
          <w:sz w:val="20"/>
        </w:rPr>
      </w:pPr>
      <w:r w:rsidRPr="0010646C">
        <w:rPr>
          <w:rFonts w:eastAsia="Times New Roman"/>
          <w:color w:val="333333" w:themeColor="text1"/>
          <w:sz w:val="20"/>
        </w:rPr>
        <w:t>The model could also be modified to include other variables and ch</w:t>
      </w:r>
      <w:r w:rsidR="00380EEC">
        <w:rPr>
          <w:rFonts w:eastAsia="Times New Roman"/>
          <w:color w:val="333333" w:themeColor="text1"/>
          <w:sz w:val="20"/>
        </w:rPr>
        <w:t>ange the way some are analyzed:</w:t>
      </w:r>
    </w:p>
    <w:p w14:paraId="3B329C5A" w14:textId="77777777" w:rsidR="00F639FA" w:rsidRPr="00F639FA" w:rsidRDefault="00F639FA" w:rsidP="00F639FA">
      <w:pPr>
        <w:jc w:val="both"/>
        <w:rPr>
          <w:rFonts w:eastAsia="Times New Roman"/>
          <w:color w:val="333333" w:themeColor="text1"/>
          <w:sz w:val="20"/>
        </w:rPr>
      </w:pPr>
    </w:p>
    <w:p w14:paraId="2A6488CC"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The macroeconomic data could be changed to look at different time periods, such as the entirety of an incumbent leader’s </w:t>
      </w:r>
      <w:r w:rsidR="00F639FA">
        <w:rPr>
          <w:rFonts w:eastAsia="Times New Roman"/>
          <w:color w:val="333333" w:themeColor="text1"/>
          <w:sz w:val="20"/>
        </w:rPr>
        <w:t>term.</w:t>
      </w:r>
    </w:p>
    <w:p w14:paraId="2C683C02" w14:textId="12E89398"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Conflict data could be looked at as a scale, ra</w:t>
      </w:r>
      <w:r w:rsidR="00F639FA">
        <w:rPr>
          <w:rFonts w:eastAsia="Times New Roman"/>
          <w:color w:val="333333" w:themeColor="text1"/>
          <w:sz w:val="20"/>
        </w:rPr>
        <w:t>ther than a zero to one binary</w:t>
      </w:r>
      <w:ins w:id="255" w:author="Sharyn O'Halloran" w:date="2016-05-11T19:16:00Z">
        <w:r w:rsidR="00953467">
          <w:rPr>
            <w:rFonts w:eastAsia="Times New Roman"/>
            <w:color w:val="333333" w:themeColor="text1"/>
            <w:sz w:val="20"/>
          </w:rPr>
          <w:t xml:space="preserve"> variable</w:t>
        </w:r>
      </w:ins>
      <w:r w:rsidR="00F639FA">
        <w:rPr>
          <w:rFonts w:eastAsia="Times New Roman"/>
          <w:color w:val="333333" w:themeColor="text1"/>
          <w:sz w:val="20"/>
        </w:rPr>
        <w:t>.</w:t>
      </w:r>
    </w:p>
    <w:p w14:paraId="7008BFD2" w14:textId="77777777" w:rsidR="00F639FA" w:rsidRDefault="00DD3C33" w:rsidP="00F639FA">
      <w:pPr>
        <w:pStyle w:val="ListParagraph"/>
        <w:numPr>
          <w:ilvl w:val="1"/>
          <w:numId w:val="5"/>
        </w:numPr>
        <w:ind w:firstLineChars="0"/>
        <w:jc w:val="both"/>
        <w:rPr>
          <w:rFonts w:eastAsia="Times New Roman"/>
          <w:color w:val="333333" w:themeColor="text1"/>
          <w:sz w:val="20"/>
        </w:rPr>
      </w:pPr>
      <w:r w:rsidRPr="0010646C">
        <w:rPr>
          <w:rFonts w:eastAsia="Times New Roman"/>
          <w:color w:val="333333" w:themeColor="text1"/>
          <w:sz w:val="20"/>
        </w:rPr>
        <w:t xml:space="preserve">Exogenous variables that affect the outcome of an election could be the effect of a scandal or an increase in sympathy for the prospective candidate, which would be influenced by </w:t>
      </w:r>
      <w:proofErr w:type="spellStart"/>
      <w:r w:rsidRPr="0010646C">
        <w:rPr>
          <w:rFonts w:eastAsia="Times New Roman"/>
          <w:color w:val="333333" w:themeColor="text1"/>
          <w:sz w:val="20"/>
        </w:rPr>
        <w:t>Lichtman’s</w:t>
      </w:r>
      <w:proofErr w:type="spellEnd"/>
      <w:r w:rsidRPr="0010646C">
        <w:rPr>
          <w:rFonts w:eastAsia="Times New Roman"/>
          <w:color w:val="333333" w:themeColor="text1"/>
          <w:sz w:val="20"/>
        </w:rPr>
        <w:t xml:space="preserve"> diffi</w:t>
      </w:r>
      <w:r w:rsidR="00F639FA">
        <w:rPr>
          <w:rFonts w:eastAsia="Times New Roman"/>
          <w:color w:val="333333" w:themeColor="text1"/>
          <w:sz w:val="20"/>
        </w:rPr>
        <w:t xml:space="preserve">cult to quantify “Keys” model. </w:t>
      </w:r>
    </w:p>
    <w:p w14:paraId="107DCA2D" w14:textId="664394D8" w:rsidR="00DD3C33" w:rsidRPr="00F639FA" w:rsidRDefault="00380EEC" w:rsidP="00F639FA">
      <w:pPr>
        <w:pStyle w:val="ListParagraph"/>
        <w:numPr>
          <w:ilvl w:val="1"/>
          <w:numId w:val="5"/>
        </w:numPr>
        <w:ind w:firstLineChars="0"/>
        <w:jc w:val="both"/>
        <w:rPr>
          <w:rFonts w:eastAsia="Times New Roman"/>
          <w:color w:val="333333" w:themeColor="text1"/>
          <w:sz w:val="20"/>
        </w:rPr>
      </w:pPr>
      <w:r>
        <w:rPr>
          <w:rFonts w:eastAsia="Times New Roman"/>
          <w:color w:val="333333" w:themeColor="text1"/>
          <w:sz w:val="20"/>
        </w:rPr>
        <w:t>Measuring</w:t>
      </w:r>
      <w:r w:rsidR="00DD3C33" w:rsidRPr="0010646C">
        <w:rPr>
          <w:rFonts w:eastAsia="Times New Roman"/>
          <w:color w:val="333333" w:themeColor="text1"/>
          <w:sz w:val="20"/>
        </w:rPr>
        <w:t xml:space="preserve"> the corruption index in a country may have an effect on election results.  </w:t>
      </w:r>
      <w:bookmarkStart w:id="256" w:name="_GoBack"/>
      <w:bookmarkEnd w:id="256"/>
    </w:p>
    <w:p w14:paraId="44C1C9DC" w14:textId="5DAC6454" w:rsidR="00C06BCD" w:rsidRPr="00987437" w:rsidRDefault="00C06BCD">
      <w:pPr>
        <w:spacing w:after="160" w:line="259" w:lineRule="auto"/>
        <w:rPr>
          <w:rFonts w:ascii="Arial" w:hAnsi="Arial"/>
          <w:color w:val="333333" w:themeColor="text1"/>
        </w:rPr>
      </w:pPr>
      <w:r w:rsidRPr="00987437">
        <w:rPr>
          <w:rFonts w:ascii="Arial" w:hAnsi="Arial"/>
          <w:color w:val="333333" w:themeColor="text1"/>
        </w:rPr>
        <w:br w:type="page"/>
      </w:r>
    </w:p>
    <w:p w14:paraId="1F61FC09" w14:textId="77777777" w:rsidR="00C06BCD" w:rsidRDefault="00C06BCD" w:rsidP="00C06BCD">
      <w:pPr>
        <w:rPr>
          <w:rFonts w:ascii="Franklin Gothic Book" w:eastAsia="Times New Roman" w:hAnsi="Franklin Gothic Book"/>
          <w:b/>
          <w:color w:val="336699" w:themeColor="text2"/>
          <w:sz w:val="40"/>
          <w:szCs w:val="40"/>
        </w:rPr>
      </w:pPr>
    </w:p>
    <w:p w14:paraId="5969C886" w14:textId="77777777" w:rsidR="00DD3C33" w:rsidRDefault="00DD3C33" w:rsidP="00C06BCD">
      <w:pPr>
        <w:rPr>
          <w:rFonts w:ascii="Franklin Gothic Book" w:eastAsia="Times New Roman" w:hAnsi="Franklin Gothic Book"/>
          <w:b/>
          <w:color w:val="336699" w:themeColor="text2"/>
          <w:sz w:val="40"/>
          <w:szCs w:val="40"/>
        </w:rPr>
      </w:pPr>
      <w:r w:rsidRPr="00C06BCD">
        <w:rPr>
          <w:rFonts w:ascii="Franklin Gothic Book" w:eastAsia="Times New Roman" w:hAnsi="Franklin Gothic Book"/>
          <w:b/>
          <w:color w:val="336699" w:themeColor="text2"/>
          <w:sz w:val="40"/>
          <w:szCs w:val="40"/>
        </w:rPr>
        <w:t>Works Cited</w:t>
      </w:r>
    </w:p>
    <w:p w14:paraId="0D0E9706" w14:textId="77777777" w:rsidR="00C06BCD" w:rsidRPr="00C06BCD" w:rsidRDefault="00C06BCD" w:rsidP="00C06BCD">
      <w:pPr>
        <w:rPr>
          <w:rFonts w:ascii="Franklin Gothic Book" w:eastAsia="Times New Roman" w:hAnsi="Franklin Gothic Book"/>
          <w:b/>
          <w:color w:val="336699" w:themeColor="text2"/>
          <w:sz w:val="40"/>
          <w:szCs w:val="40"/>
        </w:rPr>
      </w:pPr>
    </w:p>
    <w:p w14:paraId="4A3EA115"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Abramowitz, Alan I. "Forecasting the 2008 Presidential Election with the Time-for-Change Model." </w:t>
      </w:r>
      <w:r w:rsidRPr="00987437">
        <w:rPr>
          <w:rFonts w:ascii="Arial" w:eastAsia="Times New Roman" w:hAnsi="Arial"/>
          <w:i/>
          <w:color w:val="333333" w:themeColor="text1"/>
          <w:sz w:val="21"/>
        </w:rPr>
        <w:t>PS: Political Science and Politics</w:t>
      </w:r>
      <w:r w:rsidRPr="00987437">
        <w:rPr>
          <w:rFonts w:ascii="Arial" w:eastAsia="Times New Roman" w:hAnsi="Arial"/>
          <w:color w:val="333333" w:themeColor="text1"/>
          <w:sz w:val="21"/>
        </w:rPr>
        <w:t xml:space="preserve"> 41.4 (2008): 691-95. Web.</w:t>
      </w:r>
    </w:p>
    <w:p w14:paraId="5FB68BC0" w14:textId="77777777" w:rsidR="00DD3C33" w:rsidRPr="00987437" w:rsidRDefault="00DD3C33" w:rsidP="00C06BCD">
      <w:pPr>
        <w:jc w:val="both"/>
        <w:rPr>
          <w:rFonts w:ascii="Arial" w:hAnsi="Arial"/>
          <w:color w:val="333333" w:themeColor="text1"/>
          <w:sz w:val="20"/>
        </w:rPr>
      </w:pPr>
    </w:p>
    <w:p w14:paraId="791C3EE1"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Ajzen</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Icek</w:t>
      </w:r>
      <w:proofErr w:type="spellEnd"/>
      <w:r w:rsidRPr="00987437">
        <w:rPr>
          <w:rFonts w:ascii="Arial" w:eastAsia="Times New Roman" w:hAnsi="Arial"/>
          <w:color w:val="333333" w:themeColor="text1"/>
          <w:sz w:val="21"/>
        </w:rPr>
        <w:t xml:space="preserve">. "The Theory of Planned Behavior." </w:t>
      </w:r>
      <w:r w:rsidRPr="00987437">
        <w:rPr>
          <w:rFonts w:ascii="Arial" w:eastAsia="Times New Roman" w:hAnsi="Arial"/>
          <w:i/>
          <w:color w:val="333333" w:themeColor="text1"/>
          <w:sz w:val="21"/>
        </w:rPr>
        <w:t>Organizational Behavior and Human Decision Processes</w:t>
      </w:r>
      <w:r w:rsidRPr="00987437">
        <w:rPr>
          <w:rFonts w:ascii="Arial" w:eastAsia="Times New Roman" w:hAnsi="Arial"/>
          <w:color w:val="333333" w:themeColor="text1"/>
          <w:sz w:val="21"/>
        </w:rPr>
        <w:t xml:space="preserve"> 50.2 (1991): 179-211. Web.</w:t>
      </w:r>
    </w:p>
    <w:p w14:paraId="4BA540CA" w14:textId="77777777" w:rsidR="00DD3C33" w:rsidRPr="00987437" w:rsidRDefault="00DD3C33" w:rsidP="00C06BCD">
      <w:pPr>
        <w:jc w:val="both"/>
        <w:rPr>
          <w:rFonts w:ascii="Arial" w:hAnsi="Arial"/>
          <w:color w:val="333333" w:themeColor="text1"/>
          <w:sz w:val="20"/>
        </w:rPr>
      </w:pPr>
    </w:p>
    <w:p w14:paraId="1DB3536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Congleton</w:t>
      </w:r>
      <w:proofErr w:type="spellEnd"/>
      <w:r w:rsidRPr="00987437">
        <w:rPr>
          <w:rFonts w:ascii="Arial" w:eastAsia="Times New Roman" w:hAnsi="Arial"/>
          <w:color w:val="333333" w:themeColor="text1"/>
          <w:sz w:val="21"/>
        </w:rPr>
        <w:t xml:space="preserve">, Roger D. "Median Voter Model." </w:t>
      </w:r>
      <w:r w:rsidRPr="00987437">
        <w:rPr>
          <w:rFonts w:ascii="Arial" w:eastAsia="Times New Roman" w:hAnsi="Arial"/>
          <w:i/>
          <w:color w:val="333333" w:themeColor="text1"/>
          <w:sz w:val="21"/>
        </w:rPr>
        <w:t>Encyclopedia of Public Choice</w:t>
      </w:r>
      <w:r w:rsidRPr="00987437">
        <w:rPr>
          <w:rFonts w:ascii="Arial" w:eastAsia="Times New Roman" w:hAnsi="Arial"/>
          <w:color w:val="333333" w:themeColor="text1"/>
          <w:sz w:val="21"/>
        </w:rPr>
        <w:t xml:space="preserve"> (2002):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0392B3D1" w14:textId="77777777" w:rsidR="00DD3C33" w:rsidRPr="00987437" w:rsidRDefault="00DD3C33" w:rsidP="00C06BCD">
      <w:pPr>
        <w:jc w:val="both"/>
        <w:rPr>
          <w:rFonts w:ascii="Arial" w:hAnsi="Arial"/>
          <w:color w:val="333333" w:themeColor="text1"/>
          <w:sz w:val="20"/>
        </w:rPr>
      </w:pPr>
    </w:p>
    <w:p w14:paraId="2E090AE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Fair, Ray C. "Presidential and Congressional Vote-Share Equations."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53.1 (2009): 55-72. Web.</w:t>
      </w:r>
    </w:p>
    <w:p w14:paraId="2BF41FAE" w14:textId="77777777" w:rsidR="00DD3C33" w:rsidRPr="00987437" w:rsidRDefault="00DD3C33" w:rsidP="00C06BCD">
      <w:pPr>
        <w:jc w:val="both"/>
        <w:rPr>
          <w:rFonts w:ascii="Arial" w:hAnsi="Arial"/>
          <w:color w:val="333333" w:themeColor="text1"/>
          <w:sz w:val="20"/>
        </w:rPr>
      </w:pPr>
    </w:p>
    <w:p w14:paraId="4F700EE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"Freedom House." </w:t>
      </w:r>
      <w:r w:rsidRPr="00987437">
        <w:rPr>
          <w:rFonts w:ascii="Arial" w:eastAsia="Times New Roman" w:hAnsi="Arial"/>
          <w:i/>
          <w:color w:val="333333" w:themeColor="text1"/>
          <w:sz w:val="21"/>
        </w:rPr>
        <w:t>|Freedom House Country Ratings</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N.p</w:t>
      </w:r>
      <w:proofErr w:type="spellEnd"/>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04 May 2016.</w:t>
      </w:r>
    </w:p>
    <w:p w14:paraId="18F9AD8F" w14:textId="77777777" w:rsidR="00DD3C33" w:rsidRPr="00987437" w:rsidRDefault="00DD3C33" w:rsidP="00C06BCD">
      <w:pPr>
        <w:jc w:val="both"/>
        <w:rPr>
          <w:rFonts w:ascii="Arial" w:hAnsi="Arial"/>
          <w:color w:val="333333" w:themeColor="text1"/>
          <w:sz w:val="20"/>
        </w:rPr>
      </w:pPr>
    </w:p>
    <w:p w14:paraId="3D840C69"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"Global Economic Databank." </w:t>
      </w:r>
      <w:r w:rsidRPr="00987437">
        <w:rPr>
          <w:rFonts w:ascii="Arial" w:eastAsia="Times New Roman" w:hAnsi="Arial"/>
          <w:i/>
          <w:color w:val="333333" w:themeColor="text1"/>
          <w:sz w:val="21"/>
        </w:rPr>
        <w:t>Global Economic Databank</w:t>
      </w:r>
      <w:r w:rsidRPr="00987437">
        <w:rPr>
          <w:rFonts w:ascii="Arial" w:eastAsia="Times New Roman" w:hAnsi="Arial"/>
          <w:color w:val="333333" w:themeColor="text1"/>
          <w:sz w:val="21"/>
        </w:rPr>
        <w:t xml:space="preserve">. Oxford Economics,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2 Apr. 2016.</w:t>
      </w:r>
    </w:p>
    <w:p w14:paraId="0DDCDA3C" w14:textId="77777777" w:rsidR="00DD3C33" w:rsidRPr="00987437" w:rsidRDefault="00DD3C33" w:rsidP="00C06BCD">
      <w:pPr>
        <w:jc w:val="both"/>
        <w:rPr>
          <w:rFonts w:ascii="Arial" w:hAnsi="Arial"/>
          <w:color w:val="333333" w:themeColor="text1"/>
          <w:sz w:val="20"/>
        </w:rPr>
      </w:pPr>
    </w:p>
    <w:p w14:paraId="6CACEB36"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Graefe</w:t>
      </w:r>
      <w:proofErr w:type="spellEnd"/>
      <w:r w:rsidRPr="00987437">
        <w:rPr>
          <w:rFonts w:ascii="Arial" w:eastAsia="Times New Roman" w:hAnsi="Arial"/>
          <w:color w:val="333333" w:themeColor="text1"/>
          <w:sz w:val="21"/>
        </w:rPr>
        <w:t xml:space="preserve">, Andreas, and J. Scott Armstrong. "Predicting Elections from the Most Important Issue: A Test of the Take-the-best Heuristic." </w:t>
      </w:r>
      <w:proofErr w:type="spellStart"/>
      <w:r w:rsidRPr="00987437">
        <w:rPr>
          <w:rFonts w:ascii="Arial" w:eastAsia="Times New Roman" w:hAnsi="Arial"/>
          <w:i/>
          <w:color w:val="333333" w:themeColor="text1"/>
          <w:sz w:val="21"/>
        </w:rPr>
        <w:t>ScholarlyCommons</w:t>
      </w:r>
      <w:proofErr w:type="spellEnd"/>
      <w:r w:rsidRPr="00987437">
        <w:rPr>
          <w:rFonts w:ascii="Arial" w:eastAsia="Times New Roman" w:hAnsi="Arial"/>
          <w:color w:val="333333" w:themeColor="text1"/>
          <w:sz w:val="21"/>
        </w:rPr>
        <w:t xml:space="preserve"> (2010): n. </w:t>
      </w:r>
      <w:proofErr w:type="spellStart"/>
      <w:r w:rsidRPr="00987437">
        <w:rPr>
          <w:rFonts w:ascii="Arial" w:eastAsia="Times New Roman" w:hAnsi="Arial"/>
          <w:color w:val="333333" w:themeColor="text1"/>
          <w:sz w:val="21"/>
        </w:rPr>
        <w:t>pag</w:t>
      </w:r>
      <w:proofErr w:type="spellEnd"/>
      <w:r w:rsidRPr="00987437">
        <w:rPr>
          <w:rFonts w:ascii="Arial" w:eastAsia="Times New Roman" w:hAnsi="Arial"/>
          <w:color w:val="333333" w:themeColor="text1"/>
          <w:sz w:val="21"/>
        </w:rPr>
        <w:t>. Print.</w:t>
      </w:r>
    </w:p>
    <w:p w14:paraId="40C87865" w14:textId="77777777" w:rsidR="00DD3C33" w:rsidRPr="00987437" w:rsidRDefault="00DD3C33" w:rsidP="00C06BCD">
      <w:pPr>
        <w:jc w:val="both"/>
        <w:rPr>
          <w:rFonts w:ascii="Arial" w:hAnsi="Arial"/>
          <w:color w:val="333333" w:themeColor="text1"/>
          <w:sz w:val="20"/>
        </w:rPr>
      </w:pPr>
    </w:p>
    <w:p w14:paraId="65BF853E"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Healy, Andrew J., Neil </w:t>
      </w:r>
      <w:proofErr w:type="spellStart"/>
      <w:r w:rsidRPr="00987437">
        <w:rPr>
          <w:rFonts w:ascii="Arial" w:eastAsia="Times New Roman" w:hAnsi="Arial"/>
          <w:color w:val="333333" w:themeColor="text1"/>
          <w:sz w:val="21"/>
        </w:rPr>
        <w:t>Malhotrab</w:t>
      </w:r>
      <w:proofErr w:type="spellEnd"/>
      <w:r w:rsidRPr="00987437">
        <w:rPr>
          <w:rFonts w:ascii="Arial" w:eastAsia="Times New Roman" w:hAnsi="Arial"/>
          <w:color w:val="333333" w:themeColor="text1"/>
          <w:sz w:val="21"/>
        </w:rPr>
        <w:t xml:space="preserve">, and Cecilia </w:t>
      </w:r>
      <w:proofErr w:type="spellStart"/>
      <w:r w:rsidRPr="00987437">
        <w:rPr>
          <w:rFonts w:ascii="Arial" w:eastAsia="Times New Roman" w:hAnsi="Arial"/>
          <w:color w:val="333333" w:themeColor="text1"/>
          <w:sz w:val="21"/>
        </w:rPr>
        <w:t>Hyunjung</w:t>
      </w:r>
      <w:proofErr w:type="spellEnd"/>
      <w:r w:rsidRPr="00987437">
        <w:rPr>
          <w:rFonts w:ascii="Arial" w:eastAsia="Times New Roman" w:hAnsi="Arial"/>
          <w:color w:val="333333" w:themeColor="text1"/>
          <w:sz w:val="21"/>
        </w:rPr>
        <w:t xml:space="preserve"> Mo. "Irrelevant Events Affect Voters' Evaluations of Government Performance." </w:t>
      </w:r>
      <w:r w:rsidRPr="00987437">
        <w:rPr>
          <w:rFonts w:ascii="Arial" w:eastAsia="Times New Roman" w:hAnsi="Arial"/>
          <w:i/>
          <w:color w:val="333333" w:themeColor="text1"/>
          <w:sz w:val="21"/>
        </w:rPr>
        <w:t>Irrelevant Events Affect Voters' Evaluations of Government Performance</w:t>
      </w:r>
      <w:r w:rsidRPr="00987437">
        <w:rPr>
          <w:rFonts w:ascii="Arial" w:eastAsia="Times New Roman" w:hAnsi="Arial"/>
          <w:color w:val="333333" w:themeColor="text1"/>
          <w:sz w:val="21"/>
        </w:rPr>
        <w:t>. PNAS, 20 July 2010. Web. 04 May 2016.</w:t>
      </w:r>
    </w:p>
    <w:p w14:paraId="7F679175" w14:textId="77777777" w:rsidR="00DD3C33" w:rsidRPr="00987437" w:rsidRDefault="00DD3C33" w:rsidP="00C06BCD">
      <w:pPr>
        <w:jc w:val="both"/>
        <w:rPr>
          <w:rFonts w:ascii="Arial" w:hAnsi="Arial"/>
          <w:color w:val="333333" w:themeColor="text1"/>
          <w:sz w:val="20"/>
        </w:rPr>
      </w:pPr>
    </w:p>
    <w:p w14:paraId="434431F6"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"IMF Data." </w:t>
      </w:r>
      <w:r w:rsidRPr="00987437">
        <w:rPr>
          <w:rFonts w:ascii="Arial" w:eastAsia="Times New Roman" w:hAnsi="Arial"/>
          <w:i/>
          <w:color w:val="333333" w:themeColor="text1"/>
          <w:sz w:val="21"/>
        </w:rPr>
        <w:t>IMF Data</w:t>
      </w:r>
      <w:r w:rsidRPr="00987437">
        <w:rPr>
          <w:rFonts w:ascii="Arial" w:eastAsia="Times New Roman" w:hAnsi="Arial"/>
          <w:color w:val="333333" w:themeColor="text1"/>
          <w:sz w:val="21"/>
        </w:rPr>
        <w:t xml:space="preserve">. International Monetary Fund, </w:t>
      </w:r>
      <w:proofErr w:type="spellStart"/>
      <w:r w:rsidRPr="00987437">
        <w:rPr>
          <w:rFonts w:ascii="Arial" w:eastAsia="Times New Roman" w:hAnsi="Arial"/>
          <w:color w:val="333333" w:themeColor="text1"/>
          <w:sz w:val="21"/>
        </w:rPr>
        <w:t>n.d.</w:t>
      </w:r>
      <w:proofErr w:type="spellEnd"/>
      <w:r w:rsidRPr="00987437">
        <w:rPr>
          <w:rFonts w:ascii="Arial" w:eastAsia="Times New Roman" w:hAnsi="Arial"/>
          <w:color w:val="333333" w:themeColor="text1"/>
          <w:sz w:val="21"/>
        </w:rPr>
        <w:t xml:space="preserve"> Web. 02 Apr. 2016.</w:t>
      </w:r>
    </w:p>
    <w:p w14:paraId="2A3D78F8" w14:textId="77777777" w:rsidR="00DD3C33" w:rsidRPr="00987437" w:rsidRDefault="00DD3C33" w:rsidP="00C06BCD">
      <w:pPr>
        <w:jc w:val="both"/>
        <w:rPr>
          <w:rFonts w:ascii="Arial" w:hAnsi="Arial"/>
          <w:color w:val="333333" w:themeColor="text1"/>
          <w:sz w:val="20"/>
        </w:rPr>
      </w:pPr>
    </w:p>
    <w:p w14:paraId="13568A54"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Jackman</w:t>
      </w:r>
      <w:proofErr w:type="spellEnd"/>
      <w:r w:rsidRPr="00987437">
        <w:rPr>
          <w:rFonts w:ascii="Arial" w:eastAsia="Times New Roman" w:hAnsi="Arial"/>
          <w:color w:val="333333" w:themeColor="text1"/>
          <w:sz w:val="21"/>
        </w:rPr>
        <w:t xml:space="preserve">, Simon. "Estimation and Inference Are Missing Data Problems: Unifying Social Science Statistics via Bayesian Simulation."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8.4 (2000): 307-32. Web.</w:t>
      </w:r>
    </w:p>
    <w:p w14:paraId="7A056FE2" w14:textId="77777777" w:rsidR="00DD3C33" w:rsidRPr="00987437" w:rsidRDefault="00DD3C33" w:rsidP="00C06BCD">
      <w:pPr>
        <w:jc w:val="both"/>
        <w:rPr>
          <w:rFonts w:ascii="Arial" w:hAnsi="Arial"/>
          <w:color w:val="333333" w:themeColor="text1"/>
          <w:sz w:val="20"/>
        </w:rPr>
      </w:pPr>
    </w:p>
    <w:p w14:paraId="3DA23A39"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Jackman</w:t>
      </w:r>
      <w:proofErr w:type="spellEnd"/>
      <w:r w:rsidRPr="00987437">
        <w:rPr>
          <w:rFonts w:ascii="Arial" w:eastAsia="Times New Roman" w:hAnsi="Arial"/>
          <w:color w:val="333333" w:themeColor="text1"/>
          <w:sz w:val="21"/>
        </w:rPr>
        <w:t xml:space="preserve">, Simon. "Pooling the Polls over an Election Campaign." </w:t>
      </w:r>
      <w:r w:rsidRPr="00987437">
        <w:rPr>
          <w:rFonts w:ascii="Arial" w:eastAsia="Times New Roman" w:hAnsi="Arial"/>
          <w:i/>
          <w:color w:val="333333" w:themeColor="text1"/>
          <w:sz w:val="21"/>
        </w:rPr>
        <w:t>Australian Journal of Political Science</w:t>
      </w:r>
      <w:r w:rsidRPr="00987437">
        <w:rPr>
          <w:rFonts w:ascii="Arial" w:eastAsia="Times New Roman" w:hAnsi="Arial"/>
          <w:color w:val="333333" w:themeColor="text1"/>
          <w:sz w:val="21"/>
        </w:rPr>
        <w:t xml:space="preserve"> 40.4 (2005): 499-517. Web.</w:t>
      </w:r>
    </w:p>
    <w:p w14:paraId="13A05FC5" w14:textId="77777777" w:rsidR="00DD3C33" w:rsidRPr="00987437" w:rsidRDefault="00DD3C33" w:rsidP="00C06BCD">
      <w:pPr>
        <w:jc w:val="both"/>
        <w:rPr>
          <w:rFonts w:ascii="Arial" w:hAnsi="Arial"/>
          <w:color w:val="333333" w:themeColor="text1"/>
          <w:sz w:val="20"/>
        </w:rPr>
      </w:pPr>
    </w:p>
    <w:p w14:paraId="0A86D1D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Jennings, W., and C. </w:t>
      </w: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"Distinguishing Between Most Important Problems and Issues?" </w:t>
      </w:r>
      <w:r w:rsidRPr="00987437">
        <w:rPr>
          <w:rFonts w:ascii="Arial" w:eastAsia="Times New Roman" w:hAnsi="Arial"/>
          <w:i/>
          <w:color w:val="333333" w:themeColor="text1"/>
          <w:sz w:val="21"/>
        </w:rPr>
        <w:t>Public Opinion Quarterly</w:t>
      </w:r>
      <w:r w:rsidRPr="00987437">
        <w:rPr>
          <w:rFonts w:ascii="Arial" w:eastAsia="Times New Roman" w:hAnsi="Arial"/>
          <w:color w:val="333333" w:themeColor="text1"/>
          <w:sz w:val="21"/>
        </w:rPr>
        <w:t xml:space="preserve"> 75.3 (2011): 545-55. Web.</w:t>
      </w:r>
    </w:p>
    <w:p w14:paraId="712D3E08" w14:textId="77777777" w:rsidR="00DD3C33" w:rsidRPr="00987437" w:rsidRDefault="00DD3C33" w:rsidP="00C06BCD">
      <w:pPr>
        <w:jc w:val="both"/>
        <w:rPr>
          <w:rFonts w:ascii="Arial" w:hAnsi="Arial"/>
          <w:color w:val="333333" w:themeColor="text1"/>
          <w:sz w:val="20"/>
        </w:rPr>
      </w:pPr>
    </w:p>
    <w:p w14:paraId="6FB1AEB1"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Lewis-Beck, </w:t>
      </w:r>
      <w:proofErr w:type="spellStart"/>
      <w:r w:rsidRPr="00987437">
        <w:rPr>
          <w:rFonts w:ascii="Arial" w:eastAsia="Times New Roman" w:hAnsi="Arial"/>
          <w:color w:val="333333" w:themeColor="text1"/>
          <w:sz w:val="21"/>
        </w:rPr>
        <w:t>MIchael</w:t>
      </w:r>
      <w:proofErr w:type="spellEnd"/>
      <w:r w:rsidRPr="00987437">
        <w:rPr>
          <w:rFonts w:ascii="Arial" w:eastAsia="Times New Roman" w:hAnsi="Arial"/>
          <w:color w:val="333333" w:themeColor="text1"/>
          <w:sz w:val="21"/>
        </w:rPr>
        <w:t xml:space="preserve">, and Charles </w:t>
      </w:r>
      <w:proofErr w:type="spellStart"/>
      <w:r w:rsidRPr="00987437">
        <w:rPr>
          <w:rFonts w:ascii="Arial" w:eastAsia="Times New Roman" w:hAnsi="Arial"/>
          <w:color w:val="333333" w:themeColor="text1"/>
          <w:sz w:val="21"/>
        </w:rPr>
        <w:t>Tien</w:t>
      </w:r>
      <w:proofErr w:type="spellEnd"/>
      <w:r w:rsidRPr="00987437">
        <w:rPr>
          <w:rFonts w:ascii="Arial" w:eastAsia="Times New Roman" w:hAnsi="Arial"/>
          <w:color w:val="333333" w:themeColor="text1"/>
          <w:sz w:val="21"/>
        </w:rPr>
        <w:t xml:space="preserve">. "The Job of President and the Jobs Model Forecast: Obama for '08?" </w:t>
      </w:r>
      <w:r w:rsidRPr="00987437">
        <w:rPr>
          <w:rFonts w:ascii="Arial" w:eastAsia="Times New Roman" w:hAnsi="Arial"/>
          <w:i/>
          <w:color w:val="333333" w:themeColor="text1"/>
          <w:sz w:val="21"/>
        </w:rPr>
        <w:t>PS: Political Science &amp; Politics</w:t>
      </w:r>
      <w:r w:rsidRPr="00987437">
        <w:rPr>
          <w:rFonts w:ascii="Arial" w:eastAsia="Times New Roman" w:hAnsi="Arial"/>
          <w:color w:val="333333" w:themeColor="text1"/>
          <w:sz w:val="21"/>
        </w:rPr>
        <w:t xml:space="preserve"> 41.4 (2008): 687-90. Print.</w:t>
      </w:r>
    </w:p>
    <w:p w14:paraId="0E87AAD3" w14:textId="77777777" w:rsidR="00DD3C33" w:rsidRPr="00987437" w:rsidRDefault="00DD3C33" w:rsidP="00C06BCD">
      <w:pPr>
        <w:jc w:val="both"/>
        <w:rPr>
          <w:rFonts w:ascii="Arial" w:hAnsi="Arial"/>
          <w:color w:val="333333" w:themeColor="text1"/>
          <w:sz w:val="20"/>
        </w:rPr>
      </w:pPr>
    </w:p>
    <w:p w14:paraId="05B11123" w14:textId="77777777" w:rsidR="00DD3C33" w:rsidRPr="00987437" w:rsidRDefault="00DD3C33" w:rsidP="00C06BCD">
      <w:pPr>
        <w:jc w:val="both"/>
        <w:rPr>
          <w:rFonts w:ascii="Arial" w:hAnsi="Arial"/>
          <w:color w:val="333333" w:themeColor="text1"/>
          <w:sz w:val="20"/>
        </w:rPr>
      </w:pPr>
      <w:proofErr w:type="spellStart"/>
      <w:r w:rsidRPr="00987437">
        <w:rPr>
          <w:rFonts w:ascii="Arial" w:eastAsia="Times New Roman" w:hAnsi="Arial"/>
          <w:color w:val="333333" w:themeColor="text1"/>
          <w:sz w:val="21"/>
        </w:rPr>
        <w:t>Lichtman</w:t>
      </w:r>
      <w:proofErr w:type="spellEnd"/>
      <w:r w:rsidRPr="00987437">
        <w:rPr>
          <w:rFonts w:ascii="Arial" w:eastAsia="Times New Roman" w:hAnsi="Arial"/>
          <w:color w:val="333333" w:themeColor="text1"/>
          <w:sz w:val="21"/>
        </w:rPr>
        <w:t xml:space="preserve">, Allan J. </w:t>
      </w:r>
      <w:r w:rsidRPr="00987437">
        <w:rPr>
          <w:rFonts w:ascii="Arial" w:eastAsia="Times New Roman" w:hAnsi="Arial"/>
          <w:i/>
          <w:color w:val="333333" w:themeColor="text1"/>
          <w:sz w:val="21"/>
        </w:rPr>
        <w:t>The Keys to the White House: Updated Forecast for 2008</w:t>
      </w:r>
      <w:r w:rsidRPr="00987437">
        <w:rPr>
          <w:rFonts w:ascii="Arial" w:eastAsia="Times New Roman" w:hAnsi="Arial"/>
          <w:color w:val="333333" w:themeColor="text1"/>
          <w:sz w:val="21"/>
        </w:rPr>
        <w:t>. 2008. MS. American University, Washington.</w:t>
      </w:r>
    </w:p>
    <w:p w14:paraId="74EB0CD5" w14:textId="77777777" w:rsidR="00DD3C33" w:rsidRPr="00987437" w:rsidRDefault="00DD3C33" w:rsidP="00C06BCD">
      <w:pPr>
        <w:jc w:val="both"/>
        <w:rPr>
          <w:rFonts w:ascii="Arial" w:hAnsi="Arial"/>
          <w:color w:val="333333" w:themeColor="text1"/>
          <w:sz w:val="20"/>
        </w:rPr>
      </w:pPr>
    </w:p>
    <w:p w14:paraId="78582C28"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lastRenderedPageBreak/>
        <w:t xml:space="preserve">Linzer, Drew A. "Dynamic Bayesian Forecasting of Presidential Elections in the States." </w:t>
      </w:r>
      <w:r w:rsidRPr="00987437">
        <w:rPr>
          <w:rFonts w:ascii="Arial" w:eastAsia="Times New Roman" w:hAnsi="Arial"/>
          <w:i/>
          <w:color w:val="333333" w:themeColor="text1"/>
          <w:sz w:val="21"/>
        </w:rPr>
        <w:t>Journal of the American Statistical Association</w:t>
      </w:r>
      <w:r w:rsidRPr="00987437">
        <w:rPr>
          <w:rFonts w:ascii="Arial" w:eastAsia="Times New Roman" w:hAnsi="Arial"/>
          <w:color w:val="333333" w:themeColor="text1"/>
          <w:sz w:val="21"/>
        </w:rPr>
        <w:t xml:space="preserve"> 108.501 (2013): 124-34. Web.</w:t>
      </w:r>
    </w:p>
    <w:p w14:paraId="69A2E035" w14:textId="77777777" w:rsidR="00DD3C33" w:rsidRPr="00987437" w:rsidRDefault="00DD3C33" w:rsidP="00C06BCD">
      <w:pPr>
        <w:jc w:val="both"/>
        <w:rPr>
          <w:rFonts w:ascii="Arial" w:hAnsi="Arial"/>
          <w:color w:val="333333" w:themeColor="text1"/>
          <w:sz w:val="20"/>
        </w:rPr>
      </w:pPr>
    </w:p>
    <w:p w14:paraId="28803DD4"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Montgomery, J. M., F. M. </w:t>
      </w:r>
      <w:proofErr w:type="spellStart"/>
      <w:r w:rsidRPr="00987437">
        <w:rPr>
          <w:rFonts w:ascii="Arial" w:eastAsia="Times New Roman" w:hAnsi="Arial"/>
          <w:color w:val="333333" w:themeColor="text1"/>
          <w:sz w:val="21"/>
        </w:rPr>
        <w:t>Hollenbach</w:t>
      </w:r>
      <w:proofErr w:type="spellEnd"/>
      <w:r w:rsidRPr="00987437">
        <w:rPr>
          <w:rFonts w:ascii="Arial" w:eastAsia="Times New Roman" w:hAnsi="Arial"/>
          <w:color w:val="333333" w:themeColor="text1"/>
          <w:sz w:val="21"/>
        </w:rPr>
        <w:t xml:space="preserve">, and M. D. Ward. "Improving Predictions Using Ensemble Bayesian Model Averaging." </w:t>
      </w:r>
      <w:r w:rsidRPr="00987437">
        <w:rPr>
          <w:rFonts w:ascii="Arial" w:eastAsia="Times New Roman" w:hAnsi="Arial"/>
          <w:i/>
          <w:color w:val="333333" w:themeColor="text1"/>
          <w:sz w:val="21"/>
        </w:rPr>
        <w:t>Political Analysis</w:t>
      </w:r>
      <w:r w:rsidRPr="00987437">
        <w:rPr>
          <w:rFonts w:ascii="Arial" w:eastAsia="Times New Roman" w:hAnsi="Arial"/>
          <w:color w:val="333333" w:themeColor="text1"/>
          <w:sz w:val="21"/>
        </w:rPr>
        <w:t xml:space="preserve"> 20.3 (2012): 271-91. Web.</w:t>
      </w:r>
    </w:p>
    <w:p w14:paraId="5AD0A90F" w14:textId="77777777" w:rsidR="00DD3C33" w:rsidRPr="00987437" w:rsidRDefault="00DD3C33" w:rsidP="00C06BCD">
      <w:pPr>
        <w:jc w:val="both"/>
        <w:rPr>
          <w:rFonts w:ascii="Arial" w:hAnsi="Arial"/>
          <w:color w:val="333333" w:themeColor="text1"/>
          <w:sz w:val="20"/>
        </w:rPr>
      </w:pPr>
    </w:p>
    <w:p w14:paraId="11F2836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"Presidential Popularity from Truman to Johnson." </w:t>
      </w:r>
      <w:r w:rsidRPr="00987437">
        <w:rPr>
          <w:rFonts w:ascii="Arial" w:eastAsia="Times New Roman" w:hAnsi="Arial"/>
          <w:i/>
          <w:color w:val="333333" w:themeColor="text1"/>
          <w:sz w:val="21"/>
        </w:rPr>
        <w:t>The American Political Science Review</w:t>
      </w:r>
      <w:r w:rsidRPr="00987437">
        <w:rPr>
          <w:rFonts w:ascii="Arial" w:eastAsia="Times New Roman" w:hAnsi="Arial"/>
          <w:color w:val="333333" w:themeColor="text1"/>
          <w:sz w:val="21"/>
        </w:rPr>
        <w:t xml:space="preserve"> 64.1 (1970): 18. Web.</w:t>
      </w:r>
    </w:p>
    <w:p w14:paraId="1FA725C3" w14:textId="77777777" w:rsidR="00DD3C33" w:rsidRPr="00987437" w:rsidRDefault="00DD3C33" w:rsidP="00C06BCD">
      <w:pPr>
        <w:jc w:val="both"/>
        <w:rPr>
          <w:rFonts w:ascii="Arial" w:hAnsi="Arial"/>
          <w:color w:val="333333" w:themeColor="text1"/>
          <w:sz w:val="20"/>
        </w:rPr>
      </w:pPr>
    </w:p>
    <w:p w14:paraId="6A60778A"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Mueller, John E. "Public Expectations of War During the Cold War." </w:t>
      </w:r>
      <w:r w:rsidRPr="00987437">
        <w:rPr>
          <w:rFonts w:ascii="Arial" w:eastAsia="Times New Roman" w:hAnsi="Arial"/>
          <w:i/>
          <w:color w:val="333333" w:themeColor="text1"/>
          <w:sz w:val="21"/>
        </w:rPr>
        <w:t>American Journal of Political Science</w:t>
      </w:r>
      <w:r w:rsidRPr="00987437">
        <w:rPr>
          <w:rFonts w:ascii="Arial" w:eastAsia="Times New Roman" w:hAnsi="Arial"/>
          <w:color w:val="333333" w:themeColor="text1"/>
          <w:sz w:val="21"/>
        </w:rPr>
        <w:t xml:space="preserve"> 23.2 (1979): 301. Web.</w:t>
      </w:r>
    </w:p>
    <w:p w14:paraId="11D6D0D6" w14:textId="77777777" w:rsidR="00DD3C33" w:rsidRPr="00987437" w:rsidRDefault="00DD3C33" w:rsidP="00C06BCD">
      <w:pPr>
        <w:jc w:val="both"/>
        <w:rPr>
          <w:rFonts w:ascii="Arial" w:hAnsi="Arial"/>
          <w:color w:val="333333" w:themeColor="text1"/>
          <w:sz w:val="20"/>
        </w:rPr>
      </w:pPr>
    </w:p>
    <w:p w14:paraId="79166433"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Palmer, Glenn, Vito </w:t>
      </w:r>
      <w:proofErr w:type="spellStart"/>
      <w:r w:rsidRPr="00987437">
        <w:rPr>
          <w:rFonts w:ascii="Arial" w:eastAsia="Times New Roman" w:hAnsi="Arial"/>
          <w:color w:val="333333" w:themeColor="text1"/>
          <w:sz w:val="21"/>
        </w:rPr>
        <w:t>D'Orazio</w:t>
      </w:r>
      <w:proofErr w:type="spellEnd"/>
      <w:r w:rsidRPr="00987437">
        <w:rPr>
          <w:rFonts w:ascii="Arial" w:eastAsia="Times New Roman" w:hAnsi="Arial"/>
          <w:color w:val="333333" w:themeColor="text1"/>
          <w:sz w:val="21"/>
        </w:rPr>
        <w:t xml:space="preserve">, Michael </w:t>
      </w:r>
      <w:proofErr w:type="spellStart"/>
      <w:r w:rsidRPr="00987437">
        <w:rPr>
          <w:rFonts w:ascii="Arial" w:eastAsia="Times New Roman" w:hAnsi="Arial"/>
          <w:color w:val="333333" w:themeColor="text1"/>
          <w:sz w:val="21"/>
        </w:rPr>
        <w:t>Kenwick</w:t>
      </w:r>
      <w:proofErr w:type="spellEnd"/>
      <w:r w:rsidRPr="00987437">
        <w:rPr>
          <w:rFonts w:ascii="Arial" w:eastAsia="Times New Roman" w:hAnsi="Arial"/>
          <w:color w:val="333333" w:themeColor="text1"/>
          <w:sz w:val="21"/>
        </w:rPr>
        <w:t>, and Matthew Lane.  2015.  "The MID4 Data Set: Procedures, Coding Rules, and Description."  Conflict Management and Peace Science.  Forthcoming.</w:t>
      </w:r>
    </w:p>
    <w:p w14:paraId="6B0EFD26" w14:textId="77777777" w:rsidR="00DD3C33" w:rsidRPr="00987437" w:rsidRDefault="00DD3C33" w:rsidP="00C06BCD">
      <w:pPr>
        <w:jc w:val="both"/>
        <w:rPr>
          <w:rFonts w:ascii="Arial" w:hAnsi="Arial"/>
          <w:color w:val="333333" w:themeColor="text1"/>
          <w:sz w:val="20"/>
        </w:rPr>
      </w:pPr>
    </w:p>
    <w:p w14:paraId="39128820" w14:textId="77777777" w:rsidR="00DD3C33" w:rsidRPr="00987437" w:rsidRDefault="00DD3C33" w:rsidP="00C06BCD">
      <w:pPr>
        <w:jc w:val="both"/>
        <w:rPr>
          <w:rFonts w:ascii="Arial" w:hAnsi="Arial"/>
          <w:color w:val="333333" w:themeColor="text1"/>
          <w:sz w:val="20"/>
        </w:rPr>
      </w:pPr>
      <w:r w:rsidRPr="00987437">
        <w:rPr>
          <w:rFonts w:ascii="Arial" w:eastAsia="Times New Roman" w:hAnsi="Arial"/>
          <w:color w:val="333333" w:themeColor="text1"/>
          <w:sz w:val="21"/>
        </w:rPr>
        <w:t xml:space="preserve">"Pollsters May Be Herding." </w:t>
      </w:r>
      <w:r w:rsidRPr="00987437">
        <w:rPr>
          <w:rFonts w:ascii="Arial" w:eastAsia="Times New Roman" w:hAnsi="Arial"/>
          <w:i/>
          <w:color w:val="333333" w:themeColor="text1"/>
          <w:sz w:val="21"/>
        </w:rPr>
        <w:t>VOTAMATIC</w:t>
      </w:r>
      <w:r w:rsidRPr="00987437">
        <w:rPr>
          <w:rFonts w:ascii="Arial" w:eastAsia="Times New Roman" w:hAnsi="Arial"/>
          <w:color w:val="333333" w:themeColor="text1"/>
          <w:sz w:val="21"/>
        </w:rPr>
        <w:t xml:space="preserve">. </w:t>
      </w:r>
      <w:proofErr w:type="spellStart"/>
      <w:r w:rsidRPr="00987437">
        <w:rPr>
          <w:rFonts w:ascii="Arial" w:eastAsia="Times New Roman" w:hAnsi="Arial"/>
          <w:color w:val="333333" w:themeColor="text1"/>
          <w:sz w:val="21"/>
        </w:rPr>
        <w:t>Votamatic</w:t>
      </w:r>
      <w:proofErr w:type="spellEnd"/>
      <w:r w:rsidRPr="00987437">
        <w:rPr>
          <w:rFonts w:ascii="Arial" w:eastAsia="Times New Roman" w:hAnsi="Arial"/>
          <w:color w:val="333333" w:themeColor="text1"/>
          <w:sz w:val="21"/>
        </w:rPr>
        <w:t>, 05 Nov. 2012. Web. 04 May 2016.</w:t>
      </w:r>
    </w:p>
    <w:p w14:paraId="16FD0E11" w14:textId="77777777" w:rsidR="00DD3C33" w:rsidRPr="00987437" w:rsidRDefault="00DD3C33" w:rsidP="00C06BCD">
      <w:pPr>
        <w:jc w:val="both"/>
        <w:rPr>
          <w:rFonts w:ascii="Arial" w:hAnsi="Arial"/>
          <w:color w:val="333333" w:themeColor="text1"/>
          <w:sz w:val="20"/>
        </w:rPr>
      </w:pPr>
    </w:p>
    <w:p w14:paraId="05115EDF" w14:textId="77777777" w:rsidR="00DD3C33" w:rsidRPr="00987437" w:rsidRDefault="00DD3C33" w:rsidP="00C06BCD">
      <w:pPr>
        <w:jc w:val="both"/>
        <w:rPr>
          <w:rFonts w:ascii="Arial" w:hAnsi="Arial"/>
          <w:color w:val="333333" w:themeColor="text1"/>
        </w:rPr>
      </w:pPr>
      <w:proofErr w:type="spellStart"/>
      <w:r w:rsidRPr="00987437">
        <w:rPr>
          <w:rFonts w:ascii="Arial" w:eastAsia="Times New Roman" w:hAnsi="Arial"/>
          <w:color w:val="333333" w:themeColor="text1"/>
          <w:sz w:val="21"/>
        </w:rPr>
        <w:t>Wlezien</w:t>
      </w:r>
      <w:proofErr w:type="spellEnd"/>
      <w:r w:rsidRPr="00987437">
        <w:rPr>
          <w:rFonts w:ascii="Arial" w:eastAsia="Times New Roman" w:hAnsi="Arial"/>
          <w:color w:val="333333" w:themeColor="text1"/>
          <w:sz w:val="21"/>
        </w:rPr>
        <w:t xml:space="preserve">, Christopher, and Robert S. Erikson. "Temporal Horizons and Presidential Election Forecasts." </w:t>
      </w:r>
      <w:r w:rsidRPr="00987437">
        <w:rPr>
          <w:rFonts w:ascii="Arial" w:eastAsia="Times New Roman" w:hAnsi="Arial"/>
          <w:i/>
          <w:color w:val="333333" w:themeColor="text1"/>
          <w:sz w:val="21"/>
        </w:rPr>
        <w:t>American Politics Research</w:t>
      </w:r>
      <w:r w:rsidRPr="00987437">
        <w:rPr>
          <w:rFonts w:ascii="Arial" w:eastAsia="Times New Roman" w:hAnsi="Arial"/>
          <w:color w:val="333333" w:themeColor="text1"/>
          <w:sz w:val="21"/>
        </w:rPr>
        <w:t xml:space="preserve"> 24 (1996): 492. Web.</w:t>
      </w:r>
    </w:p>
    <w:p w14:paraId="06714970" w14:textId="77777777" w:rsidR="00DD3C33" w:rsidRPr="00987437" w:rsidRDefault="00DD3C33" w:rsidP="00C520CE">
      <w:pPr>
        <w:rPr>
          <w:rFonts w:ascii="Arial" w:hAnsi="Arial"/>
          <w:color w:val="333333" w:themeColor="text1"/>
        </w:rPr>
      </w:pPr>
    </w:p>
    <w:p w14:paraId="7BFB1A39" w14:textId="77777777" w:rsidR="000E01A4" w:rsidRDefault="00DD3C33" w:rsidP="00C520CE">
      <w:pPr>
        <w:rPr>
          <w:rFonts w:ascii="Arial" w:hAnsi="Arial"/>
          <w:color w:val="333333" w:themeColor="text1"/>
        </w:rPr>
        <w:sectPr w:rsidR="000E01A4" w:rsidSect="00623E20">
          <w:pgSz w:w="12240" w:h="15840"/>
          <w:pgMar w:top="1440" w:right="3600" w:bottom="1440" w:left="1440" w:header="720" w:footer="720" w:gutter="0"/>
          <w:pgNumType w:start="0"/>
          <w:cols w:space="720"/>
          <w:titlePg/>
          <w:docGrid w:linePitch="299"/>
        </w:sectPr>
      </w:pPr>
      <w:r w:rsidRPr="00987437">
        <w:rPr>
          <w:rFonts w:ascii="Arial" w:hAnsi="Arial"/>
          <w:color w:val="333333" w:themeColor="text1"/>
        </w:rPr>
        <w:br w:type="page"/>
      </w:r>
    </w:p>
    <w:p w14:paraId="33B0C359" w14:textId="3B1A5351" w:rsidR="002E26C3" w:rsidRPr="00987437" w:rsidRDefault="002E26C3" w:rsidP="00C520CE">
      <w:pPr>
        <w:rPr>
          <w:rFonts w:ascii="Arial" w:hAnsi="Arial"/>
          <w:color w:val="333333" w:themeColor="text1"/>
        </w:rPr>
      </w:pPr>
    </w:p>
    <w:p w14:paraId="00518793" w14:textId="77777777" w:rsidR="002E26C3" w:rsidRDefault="002E26C3" w:rsidP="00C520CE">
      <w:pPr>
        <w:rPr>
          <w:rFonts w:ascii="Franklin Gothic Book" w:eastAsia="Times New Roman" w:hAnsi="Franklin Gothic Book"/>
          <w:b/>
          <w:color w:val="336699" w:themeColor="text2"/>
          <w:sz w:val="40"/>
          <w:szCs w:val="40"/>
        </w:rPr>
      </w:pPr>
    </w:p>
    <w:p w14:paraId="30F30A41" w14:textId="1F42F5F1" w:rsidR="00DD3C33" w:rsidRPr="00987437" w:rsidRDefault="00DD3C33" w:rsidP="00C520CE">
      <w:pPr>
        <w:rPr>
          <w:rFonts w:ascii="Arial" w:hAnsi="Arial"/>
          <w:color w:val="333333" w:themeColor="text1"/>
        </w:rPr>
      </w:pPr>
      <w:r w:rsidRPr="002E26C3">
        <w:rPr>
          <w:rFonts w:ascii="Franklin Gothic Book" w:eastAsia="Times New Roman" w:hAnsi="Franklin Gothic Book"/>
          <w:b/>
          <w:color w:val="336699" w:themeColor="text2"/>
          <w:sz w:val="40"/>
          <w:szCs w:val="40"/>
        </w:rPr>
        <w:t>Appendix 1: Literature Review Summary Table</w:t>
      </w:r>
    </w:p>
    <w:p w14:paraId="1D5FA66E" w14:textId="77777777" w:rsidR="00DD3C33" w:rsidRDefault="00DD3C33" w:rsidP="00C520CE">
      <w:pPr>
        <w:rPr>
          <w:rFonts w:ascii="Arial" w:eastAsia="Times New Roman" w:hAnsi="Arial"/>
          <w:color w:val="333333" w:themeColor="text1"/>
        </w:rPr>
      </w:pPr>
    </w:p>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5EE09A6A" w14:textId="77777777" w:rsidTr="0056367D">
        <w:trPr>
          <w:trHeight w:val="315"/>
        </w:trPr>
        <w:tc>
          <w:tcPr>
            <w:tcW w:w="1175" w:type="dxa"/>
            <w:shd w:val="clear" w:color="FF9900" w:fill="2F75B5"/>
            <w:hideMark/>
          </w:tcPr>
          <w:p w14:paraId="44456717" w14:textId="77777777" w:rsidR="0056367D" w:rsidRPr="0056367D" w:rsidRDefault="0056367D">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3590BE50" w14:textId="77777777" w:rsidR="0056367D" w:rsidRPr="0056367D" w:rsidRDefault="0056367D">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CE1DE8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502398BE"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0A7A2D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3A1EE893"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4ECD1A68"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D7AE644" w14:textId="77777777" w:rsidR="0056367D" w:rsidRPr="0056367D" w:rsidRDefault="0056367D">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0E719358" w14:textId="77777777" w:rsidTr="0056367D">
        <w:trPr>
          <w:trHeight w:val="1820"/>
        </w:trPr>
        <w:tc>
          <w:tcPr>
            <w:tcW w:w="1175" w:type="dxa"/>
            <w:shd w:val="clear" w:color="auto" w:fill="auto"/>
            <w:hideMark/>
          </w:tcPr>
          <w:p w14:paraId="6990BAE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Abramowitz</w:t>
            </w:r>
          </w:p>
        </w:tc>
        <w:tc>
          <w:tcPr>
            <w:tcW w:w="1150" w:type="dxa"/>
            <w:shd w:val="clear" w:color="auto" w:fill="auto"/>
            <w:hideMark/>
          </w:tcPr>
          <w:p w14:paraId="7060484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Forecasting 2008</w:t>
            </w:r>
          </w:p>
        </w:tc>
        <w:tc>
          <w:tcPr>
            <w:tcW w:w="2080" w:type="dxa"/>
            <w:shd w:val="clear" w:color="auto" w:fill="auto"/>
            <w:hideMark/>
          </w:tcPr>
          <w:p w14:paraId="38C1A3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Electoral results can be determined by:  Popularity of the incumbent president, the state of the economy and the length of time that the president’s party has controlled the white house.  Strong Relation between approval and vote choice</w:t>
            </w:r>
          </w:p>
        </w:tc>
        <w:tc>
          <w:tcPr>
            <w:tcW w:w="1710" w:type="dxa"/>
            <w:shd w:val="clear" w:color="auto" w:fill="auto"/>
            <w:hideMark/>
          </w:tcPr>
          <w:p w14:paraId="77A5CD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Leading Indicators:  Growth Rate of the Economy – during the second quarter of the election year.  The incumbent president’s approval rating at mid-year.  The length of time the incumbent’s party has controlled the White House (the Time-for-Change Factor)</w:t>
            </w:r>
          </w:p>
        </w:tc>
        <w:tc>
          <w:tcPr>
            <w:tcW w:w="1440" w:type="dxa"/>
            <w:shd w:val="clear" w:color="auto" w:fill="auto"/>
            <w:hideMark/>
          </w:tcPr>
          <w:p w14:paraId="2EC8AA3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63370B9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Incumbent </w:t>
            </w:r>
            <w:proofErr w:type="spellStart"/>
            <w:r w:rsidRPr="0056367D">
              <w:rPr>
                <w:rFonts w:ascii="Arial" w:eastAsia="Times New Roman" w:hAnsi="Arial" w:cs="Arial"/>
                <w:sz w:val="15"/>
                <w:szCs w:val="15"/>
              </w:rPr>
              <w:t>Populartiy</w:t>
            </w:r>
            <w:proofErr w:type="spellEnd"/>
            <w:r w:rsidRPr="0056367D">
              <w:rPr>
                <w:rFonts w:ascii="Arial" w:eastAsia="Times New Roman" w:hAnsi="Arial" w:cs="Arial"/>
                <w:sz w:val="15"/>
                <w:szCs w:val="15"/>
              </w:rPr>
              <w:t>; Economic Factors, Growth Rate of Economy</w:t>
            </w:r>
            <w:r w:rsidRPr="0056367D">
              <w:rPr>
                <w:rFonts w:ascii="Arial" w:eastAsia="Times New Roman" w:hAnsi="Arial" w:cs="Arial"/>
                <w:sz w:val="15"/>
                <w:szCs w:val="15"/>
              </w:rPr>
              <w:br/>
              <w:t>Approval Rating</w:t>
            </w:r>
            <w:r w:rsidRPr="0056367D">
              <w:rPr>
                <w:rFonts w:ascii="Arial" w:eastAsia="Times New Roman" w:hAnsi="Arial" w:cs="Arial"/>
                <w:sz w:val="15"/>
                <w:szCs w:val="15"/>
              </w:rPr>
              <w:br/>
              <w:t>Length of Time in Office</w:t>
            </w:r>
          </w:p>
        </w:tc>
        <w:tc>
          <w:tcPr>
            <w:tcW w:w="1530" w:type="dxa"/>
            <w:shd w:val="clear" w:color="auto" w:fill="auto"/>
            <w:hideMark/>
          </w:tcPr>
          <w:p w14:paraId="51C3C91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 for Change Model</w:t>
            </w:r>
          </w:p>
        </w:tc>
        <w:tc>
          <w:tcPr>
            <w:tcW w:w="2663" w:type="dxa"/>
            <w:shd w:val="clear" w:color="auto" w:fill="auto"/>
            <w:hideMark/>
          </w:tcPr>
          <w:p w14:paraId="5F0644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outcomes found were that the main factors in an election of an incumbent president were the popularity of the incumbent, the condition of the economy, and the </w:t>
            </w:r>
            <w:proofErr w:type="spellStart"/>
            <w:r w:rsidRPr="0056367D">
              <w:rPr>
                <w:rFonts w:ascii="Arial" w:eastAsia="Times New Roman" w:hAnsi="Arial" w:cs="Arial"/>
                <w:sz w:val="15"/>
                <w:szCs w:val="15"/>
              </w:rPr>
              <w:t>lengh</w:t>
            </w:r>
            <w:proofErr w:type="spellEnd"/>
            <w:r w:rsidRPr="0056367D">
              <w:rPr>
                <w:rFonts w:ascii="Arial" w:eastAsia="Times New Roman" w:hAnsi="Arial" w:cs="Arial"/>
                <w:sz w:val="15"/>
                <w:szCs w:val="15"/>
              </w:rPr>
              <w:t xml:space="preserve"> of time that the president's party has controlled the government.  </w:t>
            </w:r>
            <w:r w:rsidRPr="0056367D">
              <w:rPr>
                <w:rFonts w:ascii="Arial" w:eastAsia="Times New Roman" w:hAnsi="Arial" w:cs="Arial"/>
                <w:sz w:val="15"/>
                <w:szCs w:val="15"/>
              </w:rPr>
              <w:br/>
              <w:t xml:space="preserve">Outside factors that impact elections are:  the rising effect of polarization and race.  </w:t>
            </w:r>
          </w:p>
        </w:tc>
      </w:tr>
      <w:tr w:rsidR="00334EBF" w:rsidRPr="0056367D" w14:paraId="00A36310" w14:textId="77777777" w:rsidTr="0056367D">
        <w:trPr>
          <w:trHeight w:val="1560"/>
        </w:trPr>
        <w:tc>
          <w:tcPr>
            <w:tcW w:w="1175" w:type="dxa"/>
            <w:shd w:val="clear" w:color="auto" w:fill="auto"/>
            <w:hideMark/>
          </w:tcPr>
          <w:p w14:paraId="362E3E2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Allan J. </w:t>
            </w:r>
            <w:proofErr w:type="spellStart"/>
            <w:r w:rsidRPr="0056367D">
              <w:rPr>
                <w:rFonts w:ascii="Arial" w:eastAsia="Times New Roman" w:hAnsi="Arial" w:cs="Arial"/>
                <w:sz w:val="15"/>
                <w:szCs w:val="15"/>
              </w:rPr>
              <w:t>Lichtman</w:t>
            </w:r>
            <w:proofErr w:type="spellEnd"/>
          </w:p>
        </w:tc>
        <w:tc>
          <w:tcPr>
            <w:tcW w:w="1150" w:type="dxa"/>
            <w:shd w:val="clear" w:color="auto" w:fill="auto"/>
            <w:hideMark/>
          </w:tcPr>
          <w:p w14:paraId="27135E4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Updated Forecast for 2008</w:t>
            </w:r>
          </w:p>
        </w:tc>
        <w:tc>
          <w:tcPr>
            <w:tcW w:w="2080" w:type="dxa"/>
            <w:shd w:val="clear" w:color="auto" w:fill="auto"/>
            <w:hideMark/>
          </w:tcPr>
          <w:p w14:paraId="2D15545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are a historically-based prediction system, which give specificity to the theory that that presidential election results turn primarily on the performance of the party controlling the White House and that politics as usual by the challenging candidate will have no impact on results. The Keys include no polling data and consider a much wider range of performance indicators than economic concerns.</w:t>
            </w:r>
          </w:p>
        </w:tc>
        <w:tc>
          <w:tcPr>
            <w:tcW w:w="1710" w:type="dxa"/>
            <w:shd w:val="clear" w:color="auto" w:fill="auto"/>
            <w:hideMark/>
          </w:tcPr>
          <w:p w14:paraId="26505E9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Keys to the White House show that a pragmatic American electorate chooses a president according to the performance of the party holding the White House as measured by the consequential events and episodes of a term — economic boom and bust, foreign policy successes and failures, social unrest, scandal, and policy innovation.</w:t>
            </w:r>
          </w:p>
        </w:tc>
        <w:tc>
          <w:tcPr>
            <w:tcW w:w="1440" w:type="dxa"/>
            <w:shd w:val="clear" w:color="auto" w:fill="auto"/>
            <w:hideMark/>
          </w:tcPr>
          <w:p w14:paraId="7448FB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Winning of the incumbent party </w:t>
            </w:r>
          </w:p>
        </w:tc>
        <w:tc>
          <w:tcPr>
            <w:tcW w:w="1710" w:type="dxa"/>
            <w:shd w:val="clear" w:color="auto" w:fill="auto"/>
            <w:hideMark/>
          </w:tcPr>
          <w:p w14:paraId="2EDBBB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13 Keys To The White House</w:t>
            </w:r>
            <w:r w:rsidRPr="0056367D">
              <w:rPr>
                <w:rFonts w:ascii="Arial" w:eastAsia="Times New Roman" w:hAnsi="Arial" w:cs="Arial"/>
                <w:sz w:val="15"/>
                <w:szCs w:val="15"/>
              </w:rPr>
              <w:br/>
              <w:t xml:space="preserve">: Party Mandate, Contest, Incumbency, Third party, Short-term economy, Long-term economy, Policy change, Social unrest, Scandal, Foreign/military failure, Foreign/military success, Incumbent </w:t>
            </w:r>
            <w:proofErr w:type="spellStart"/>
            <w:r w:rsidRPr="0056367D">
              <w:rPr>
                <w:rFonts w:ascii="Arial" w:eastAsia="Times New Roman" w:hAnsi="Arial" w:cs="Arial"/>
                <w:sz w:val="15"/>
                <w:szCs w:val="15"/>
              </w:rPr>
              <w:t>charismam</w:t>
            </w:r>
            <w:proofErr w:type="spellEnd"/>
            <w:r w:rsidRPr="0056367D">
              <w:rPr>
                <w:rFonts w:ascii="Arial" w:eastAsia="Times New Roman" w:hAnsi="Arial" w:cs="Arial"/>
                <w:sz w:val="15"/>
                <w:szCs w:val="15"/>
              </w:rPr>
              <w:t>, Challenger charisma</w:t>
            </w:r>
          </w:p>
        </w:tc>
        <w:tc>
          <w:tcPr>
            <w:tcW w:w="1530" w:type="dxa"/>
            <w:shd w:val="clear" w:color="FFFFFF" w:fill="FFFFFF"/>
            <w:hideMark/>
          </w:tcPr>
          <w:p w14:paraId="3EC3D433" w14:textId="77777777" w:rsidR="0056367D" w:rsidRPr="0056367D" w:rsidRDefault="0056367D">
            <w:pPr>
              <w:rPr>
                <w:rFonts w:ascii="&quot;Helvetica Neue&quot;" w:eastAsia="Times New Roman" w:hAnsi="&quot;Helvetica Neue&quot;" w:cs="Arial"/>
                <w:sz w:val="15"/>
                <w:szCs w:val="15"/>
              </w:rPr>
            </w:pPr>
            <w:r w:rsidRPr="0056367D">
              <w:rPr>
                <w:rFonts w:ascii="&quot;Helvetica Neue&quot;" w:eastAsia="Times New Roman" w:hAnsi="&quot;Helvetica Neue&quot;" w:cs="Arial"/>
                <w:sz w:val="15"/>
                <w:szCs w:val="15"/>
              </w:rPr>
              <w:t>The Keys are statements that favor the re-election of the incumbent party. When five or fewer statements are false, the incumbent party wins. When six or more are false, the challenging party wins.</w:t>
            </w:r>
          </w:p>
        </w:tc>
        <w:tc>
          <w:tcPr>
            <w:tcW w:w="2663" w:type="dxa"/>
            <w:shd w:val="clear" w:color="auto" w:fill="auto"/>
            <w:hideMark/>
          </w:tcPr>
          <w:p w14:paraId="79B06F1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system correctly picked the winner of all six presidential elections from 1984 to 2004,</w:t>
            </w:r>
          </w:p>
        </w:tc>
      </w:tr>
      <w:tr w:rsidR="00334EBF" w:rsidRPr="0056367D" w14:paraId="2A56848B" w14:textId="77777777" w:rsidTr="00E71E2A">
        <w:trPr>
          <w:trHeight w:val="315"/>
        </w:trPr>
        <w:tc>
          <w:tcPr>
            <w:tcW w:w="1175" w:type="dxa"/>
            <w:shd w:val="clear" w:color="FF9900" w:fill="2F75B5"/>
            <w:hideMark/>
          </w:tcPr>
          <w:p w14:paraId="5CA8BCD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50611C6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88AAFB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B850B8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7A18FFE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C1E3F6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F72F6E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18770D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3B4C38A0" w14:textId="77777777" w:rsidTr="0056367D">
        <w:trPr>
          <w:trHeight w:val="2340"/>
        </w:trPr>
        <w:tc>
          <w:tcPr>
            <w:tcW w:w="1175" w:type="dxa"/>
            <w:shd w:val="clear" w:color="auto" w:fill="auto"/>
            <w:hideMark/>
          </w:tcPr>
          <w:p w14:paraId="171C00D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Andrew J. </w:t>
            </w:r>
            <w:proofErr w:type="spellStart"/>
            <w:r w:rsidRPr="0056367D">
              <w:rPr>
                <w:rFonts w:ascii="Arial" w:eastAsia="Times New Roman" w:hAnsi="Arial" w:cs="Arial"/>
                <w:sz w:val="15"/>
                <w:szCs w:val="15"/>
              </w:rPr>
              <w:t>Healya</w:t>
            </w:r>
            <w:proofErr w:type="spellEnd"/>
            <w:r w:rsidRPr="0056367D">
              <w:rPr>
                <w:rFonts w:ascii="Arial" w:eastAsia="Times New Roman" w:hAnsi="Arial" w:cs="Arial"/>
                <w:sz w:val="15"/>
                <w:szCs w:val="15"/>
              </w:rPr>
              <w:t xml:space="preserve">, Neil Malhotrab,1, and Cecilia </w:t>
            </w:r>
            <w:proofErr w:type="spellStart"/>
            <w:r w:rsidRPr="0056367D">
              <w:rPr>
                <w:rFonts w:ascii="Arial" w:eastAsia="Times New Roman" w:hAnsi="Arial" w:cs="Arial"/>
                <w:sz w:val="15"/>
                <w:szCs w:val="15"/>
              </w:rPr>
              <w:t>Hyunjung</w:t>
            </w:r>
            <w:proofErr w:type="spellEnd"/>
            <w:r w:rsidRPr="0056367D">
              <w:rPr>
                <w:rFonts w:ascii="Arial" w:eastAsia="Times New Roman" w:hAnsi="Arial" w:cs="Arial"/>
                <w:sz w:val="15"/>
                <w:szCs w:val="15"/>
              </w:rPr>
              <w:t xml:space="preserve"> Mob</w:t>
            </w:r>
          </w:p>
        </w:tc>
        <w:tc>
          <w:tcPr>
            <w:tcW w:w="1150" w:type="dxa"/>
            <w:shd w:val="clear" w:color="auto" w:fill="auto"/>
            <w:hideMark/>
          </w:tcPr>
          <w:p w14:paraId="2859933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Irrelevant events affect voters' evaluations of government performance</w:t>
            </w:r>
          </w:p>
        </w:tc>
        <w:tc>
          <w:tcPr>
            <w:tcW w:w="2080" w:type="dxa"/>
            <w:shd w:val="clear" w:color="auto" w:fill="auto"/>
            <w:hideMark/>
          </w:tcPr>
          <w:p w14:paraId="0F70CF0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Information </w:t>
            </w:r>
            <w:proofErr w:type="spellStart"/>
            <w:r w:rsidRPr="0056367D">
              <w:rPr>
                <w:rFonts w:ascii="Arial" w:eastAsia="Times New Roman" w:hAnsi="Arial" w:cs="Arial"/>
                <w:sz w:val="15"/>
                <w:szCs w:val="15"/>
              </w:rPr>
              <w:t>irrelevent</w:t>
            </w:r>
            <w:proofErr w:type="spellEnd"/>
            <w:r w:rsidRPr="0056367D">
              <w:rPr>
                <w:rFonts w:ascii="Arial" w:eastAsia="Times New Roman" w:hAnsi="Arial" w:cs="Arial"/>
                <w:sz w:val="15"/>
                <w:szCs w:val="15"/>
              </w:rPr>
              <w:t xml:space="preserve"> to government performance affects voting behavior, especially before the election day. However, making people more aware of the reasons of the current state of mind will reduce such bias on making voting decisions. </w:t>
            </w:r>
          </w:p>
        </w:tc>
        <w:tc>
          <w:tcPr>
            <w:tcW w:w="1710" w:type="dxa"/>
            <w:shd w:val="clear" w:color="auto" w:fill="auto"/>
            <w:hideMark/>
          </w:tcPr>
          <w:p w14:paraId="75C20F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Study1, the successes and failures of the local college football team before Election Day significantly influence the electoral prospects of the incumbent party</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Study2,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win experienced by respondents significantly increased approval of President Obama’s job performance</w:t>
            </w:r>
          </w:p>
        </w:tc>
        <w:tc>
          <w:tcPr>
            <w:tcW w:w="1440" w:type="dxa"/>
            <w:shd w:val="clear" w:color="auto" w:fill="auto"/>
            <w:hideMark/>
          </w:tcPr>
          <w:p w14:paraId="30D69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Study 1, Outcome of Presidential, Gubernatorial, and Senate Elections (incumbent vote share)</w:t>
            </w:r>
            <w:r w:rsidRPr="0056367D">
              <w:rPr>
                <w:rFonts w:ascii="Arial" w:eastAsia="Times New Roman" w:hAnsi="Arial" w:cs="Arial"/>
                <w:sz w:val="15"/>
                <w:szCs w:val="15"/>
              </w:rPr>
              <w:br/>
            </w:r>
            <w:r w:rsidRPr="0056367D">
              <w:rPr>
                <w:rFonts w:ascii="Arial" w:eastAsia="Times New Roman" w:hAnsi="Arial" w:cs="Arial"/>
                <w:sz w:val="15"/>
                <w:szCs w:val="15"/>
              </w:rPr>
              <w:br/>
              <w:t xml:space="preserve">Study 2, Approval of President Obama's job performance </w:t>
            </w:r>
          </w:p>
        </w:tc>
        <w:tc>
          <w:tcPr>
            <w:tcW w:w="1710" w:type="dxa"/>
            <w:shd w:val="clear" w:color="auto" w:fill="auto"/>
            <w:hideMark/>
          </w:tcPr>
          <w:p w14:paraId="3291A20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outcome of local football team (win, lose, tie) 10d before election</w:t>
            </w:r>
            <w:r w:rsidRPr="0056367D">
              <w:rPr>
                <w:rFonts w:ascii="Arial" w:eastAsia="Times New Roman" w:hAnsi="Arial" w:cs="Arial"/>
                <w:sz w:val="15"/>
                <w:szCs w:val="15"/>
              </w:rPr>
              <w:br/>
            </w:r>
            <w:r w:rsidRPr="0056367D">
              <w:rPr>
                <w:rFonts w:ascii="Arial" w:eastAsia="Times New Roman" w:hAnsi="Arial" w:cs="Arial"/>
                <w:sz w:val="15"/>
                <w:szCs w:val="15"/>
              </w:rPr>
              <w:br/>
              <w:t xml:space="preserve">2, Outcome of 2009 NCAA men’s college bas- </w:t>
            </w:r>
            <w:proofErr w:type="spellStart"/>
            <w:r w:rsidRPr="0056367D">
              <w:rPr>
                <w:rFonts w:ascii="Arial" w:eastAsia="Times New Roman" w:hAnsi="Arial" w:cs="Arial"/>
                <w:sz w:val="15"/>
                <w:szCs w:val="15"/>
              </w:rPr>
              <w:t>ketball</w:t>
            </w:r>
            <w:proofErr w:type="spellEnd"/>
            <w:r w:rsidRPr="0056367D">
              <w:rPr>
                <w:rFonts w:ascii="Arial" w:eastAsia="Times New Roman" w:hAnsi="Arial" w:cs="Arial"/>
                <w:sz w:val="15"/>
                <w:szCs w:val="15"/>
              </w:rPr>
              <w:t xml:space="preserve"> tournament </w:t>
            </w:r>
          </w:p>
        </w:tc>
        <w:tc>
          <w:tcPr>
            <w:tcW w:w="1530" w:type="dxa"/>
            <w:shd w:val="clear" w:color="auto" w:fill="auto"/>
            <w:hideMark/>
          </w:tcPr>
          <w:p w14:paraId="1801929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We first performed simple difference of means tests, comparing the change in in-</w:t>
            </w:r>
            <w:proofErr w:type="spellStart"/>
            <w:r w:rsidRPr="0056367D">
              <w:rPr>
                <w:rFonts w:ascii="Arial" w:eastAsia="Times New Roman" w:hAnsi="Arial" w:cs="Arial"/>
                <w:sz w:val="15"/>
                <w:szCs w:val="15"/>
              </w:rPr>
              <w:t>cumbent</w:t>
            </w:r>
            <w:proofErr w:type="spellEnd"/>
            <w:r w:rsidRPr="0056367D">
              <w:rPr>
                <w:rFonts w:ascii="Arial" w:eastAsia="Times New Roman" w:hAnsi="Arial" w:cs="Arial"/>
                <w:sz w:val="15"/>
                <w:szCs w:val="15"/>
              </w:rPr>
              <w:t xml:space="preserve"> party vote share between counties in which the football </w:t>
            </w:r>
            <w:proofErr w:type="spellStart"/>
            <w:r w:rsidRPr="0056367D">
              <w:rPr>
                <w:rFonts w:ascii="Arial" w:eastAsia="Times New Roman" w:hAnsi="Arial" w:cs="Arial"/>
                <w:sz w:val="15"/>
                <w:szCs w:val="15"/>
              </w:rPr>
              <w:t>teamwon</w:t>
            </w:r>
            <w:proofErr w:type="spellEnd"/>
            <w:r w:rsidRPr="0056367D">
              <w:rPr>
                <w:rFonts w:ascii="Arial" w:eastAsia="Times New Roman" w:hAnsi="Arial" w:cs="Arial"/>
                <w:sz w:val="15"/>
                <w:szCs w:val="15"/>
              </w:rPr>
              <w:t xml:space="preserve"> to counties where the </w:t>
            </w:r>
            <w:proofErr w:type="spellStart"/>
            <w:r w:rsidRPr="0056367D">
              <w:rPr>
                <w:rFonts w:ascii="Arial" w:eastAsia="Times New Roman" w:hAnsi="Arial" w:cs="Arial"/>
                <w:sz w:val="15"/>
                <w:szCs w:val="15"/>
              </w:rPr>
              <w:t>teamlost</w:t>
            </w:r>
            <w:proofErr w:type="spellEnd"/>
            <w:r w:rsidRPr="0056367D">
              <w:rPr>
                <w:rFonts w:ascii="Arial" w:eastAsia="Times New Roman" w:hAnsi="Arial" w:cs="Arial"/>
                <w:sz w:val="15"/>
                <w:szCs w:val="15"/>
              </w:rPr>
              <w:t xml:space="preserve"> or tied. We further demonstrate robustness by using point spreads from the betting market, to con- </w:t>
            </w:r>
            <w:proofErr w:type="spellStart"/>
            <w:r w:rsidRPr="0056367D">
              <w:rPr>
                <w:rFonts w:ascii="Arial" w:eastAsia="Times New Roman" w:hAnsi="Arial" w:cs="Arial"/>
                <w:sz w:val="15"/>
                <w:szCs w:val="15"/>
              </w:rPr>
              <w:t>struct</w:t>
            </w:r>
            <w:proofErr w:type="spellEnd"/>
            <w:r w:rsidRPr="0056367D">
              <w:rPr>
                <w:rFonts w:ascii="Arial" w:eastAsia="Times New Roman" w:hAnsi="Arial" w:cs="Arial"/>
                <w:sz w:val="15"/>
                <w:szCs w:val="15"/>
              </w:rPr>
              <w:t xml:space="preserve"> an independent variable that isolates the surprise component of game outcomes.</w:t>
            </w:r>
            <w:r w:rsidRPr="0056367D">
              <w:rPr>
                <w:rFonts w:ascii="Arial" w:eastAsia="Times New Roman" w:hAnsi="Arial" w:cs="Arial"/>
                <w:sz w:val="15"/>
                <w:szCs w:val="15"/>
              </w:rPr>
              <w:br/>
            </w:r>
            <w:r w:rsidRPr="0056367D">
              <w:rPr>
                <w:rFonts w:ascii="Arial" w:eastAsia="Times New Roman" w:hAnsi="Arial" w:cs="Arial"/>
                <w:sz w:val="15"/>
                <w:szCs w:val="15"/>
              </w:rPr>
              <w:br/>
              <w:t>2, Similar, without betting for surprise component</w:t>
            </w:r>
          </w:p>
        </w:tc>
        <w:tc>
          <w:tcPr>
            <w:tcW w:w="2663" w:type="dxa"/>
            <w:shd w:val="clear" w:color="auto" w:fill="auto"/>
            <w:hideMark/>
          </w:tcPr>
          <w:p w14:paraId="0F61F04B"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For games 10 d before the election, a victory increases the incumbent </w:t>
            </w:r>
            <w:proofErr w:type="spellStart"/>
            <w:r w:rsidRPr="0056367D">
              <w:rPr>
                <w:rFonts w:ascii="Arial" w:eastAsia="Times New Roman" w:hAnsi="Arial" w:cs="Arial"/>
                <w:sz w:val="15"/>
                <w:szCs w:val="15"/>
              </w:rPr>
              <w:t>party’svote</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shareby</w:t>
            </w:r>
            <w:proofErr w:type="spellEnd"/>
            <w:r w:rsidRPr="0056367D">
              <w:rPr>
                <w:rFonts w:ascii="Arial" w:eastAsia="Times New Roman" w:hAnsi="Arial" w:cs="Arial"/>
                <w:sz w:val="15"/>
                <w:szCs w:val="15"/>
              </w:rPr>
              <w:t xml:space="preserve"> 1.13percentagepoints (P=0.05).</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2, each additional adjusted win experienced by respondents significantly increased approval of President Obama’s job performance, with the effect size being 2.3 percentage points (P= 0.04)</w:t>
            </w:r>
          </w:p>
        </w:tc>
      </w:tr>
    </w:tbl>
    <w:p w14:paraId="6A752F2F" w14:textId="77777777" w:rsidR="00334EBF" w:rsidRDefault="00334EBF"/>
    <w:p w14:paraId="2CA002DB" w14:textId="77777777" w:rsidR="00334EBF" w:rsidRDefault="00334EBF"/>
    <w:p w14:paraId="119A4ACD" w14:textId="77777777" w:rsidR="00334EBF" w:rsidRDefault="00334EBF"/>
    <w:p w14:paraId="673459A3" w14:textId="77777777" w:rsidR="00334EBF" w:rsidRDefault="00334EBF"/>
    <w:p w14:paraId="5E5FA0C6"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6AC2232D" w14:textId="77777777" w:rsidTr="00E71E2A">
        <w:trPr>
          <w:trHeight w:val="315"/>
        </w:trPr>
        <w:tc>
          <w:tcPr>
            <w:tcW w:w="1175" w:type="dxa"/>
            <w:shd w:val="clear" w:color="FF9900" w:fill="2F75B5"/>
            <w:hideMark/>
          </w:tcPr>
          <w:p w14:paraId="03B348C9"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FFBF601"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5019339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1DC2C2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968BE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8826F3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3EF2723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613A587"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84EF2AA" w14:textId="77777777" w:rsidTr="0056367D">
        <w:trPr>
          <w:trHeight w:val="2080"/>
        </w:trPr>
        <w:tc>
          <w:tcPr>
            <w:tcW w:w="1175" w:type="dxa"/>
            <w:shd w:val="clear" w:color="auto" w:fill="auto"/>
            <w:hideMark/>
          </w:tcPr>
          <w:p w14:paraId="7625219F"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Congleton</w:t>
            </w:r>
            <w:proofErr w:type="spellEnd"/>
          </w:p>
        </w:tc>
        <w:tc>
          <w:tcPr>
            <w:tcW w:w="1150" w:type="dxa"/>
            <w:shd w:val="clear" w:color="auto" w:fill="auto"/>
            <w:hideMark/>
          </w:tcPr>
          <w:p w14:paraId="0987C64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Median Voter Model</w:t>
            </w:r>
          </w:p>
        </w:tc>
        <w:tc>
          <w:tcPr>
            <w:tcW w:w="2080" w:type="dxa"/>
            <w:shd w:val="clear" w:color="auto" w:fill="auto"/>
            <w:hideMark/>
          </w:tcPr>
          <w:p w14:paraId="38CD57E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 Median Voter Model is a theoretical model that predicts the policy stance of candidates based on the stances of the population. The model has powerful conclusions based on a very simple economic model.</w:t>
            </w:r>
          </w:p>
        </w:tc>
        <w:tc>
          <w:tcPr>
            <w:tcW w:w="1710" w:type="dxa"/>
            <w:shd w:val="clear" w:color="auto" w:fill="auto"/>
            <w:hideMark/>
          </w:tcPr>
          <w:p w14:paraId="38B1D37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basic </w:t>
            </w:r>
            <w:proofErr w:type="gramStart"/>
            <w:r w:rsidRPr="0056367D">
              <w:rPr>
                <w:rFonts w:ascii="Arial" w:eastAsia="Times New Roman" w:hAnsi="Arial" w:cs="Arial"/>
                <w:sz w:val="15"/>
                <w:szCs w:val="15"/>
              </w:rPr>
              <w:t>models has</w:t>
            </w:r>
            <w:proofErr w:type="gramEnd"/>
            <w:r w:rsidRPr="0056367D">
              <w:rPr>
                <w:rFonts w:ascii="Arial" w:eastAsia="Times New Roman" w:hAnsi="Arial" w:cs="Arial"/>
                <w:sz w:val="15"/>
                <w:szCs w:val="15"/>
              </w:rPr>
              <w:t xml:space="preserve"> a general finding: whatever the median voter votes for, wins the election. The model has strong implications on policy adoption by political parties. Implications include that policy tends to be moderate, many people are usually displeased by elected policy, and policies are stable over time. Equilibrium in this kind of model is not </w:t>
            </w:r>
            <w:proofErr w:type="spellStart"/>
            <w:r w:rsidRPr="0056367D">
              <w:rPr>
                <w:rFonts w:ascii="Arial" w:eastAsia="Times New Roman" w:hAnsi="Arial" w:cs="Arial"/>
                <w:sz w:val="15"/>
                <w:szCs w:val="15"/>
              </w:rPr>
              <w:t>pareto</w:t>
            </w:r>
            <w:proofErr w:type="spellEnd"/>
            <w:r w:rsidRPr="0056367D">
              <w:rPr>
                <w:rFonts w:ascii="Arial" w:eastAsia="Times New Roman" w:hAnsi="Arial" w:cs="Arial"/>
                <w:sz w:val="15"/>
                <w:szCs w:val="15"/>
              </w:rPr>
              <w:t xml:space="preserve">-efficient. The model runs into problems when the preferences of individuals are more than 1-dimensional, or when transitivity </w:t>
            </w:r>
            <w:proofErr w:type="spellStart"/>
            <w:r w:rsidRPr="0056367D">
              <w:rPr>
                <w:rFonts w:ascii="Arial" w:eastAsia="Times New Roman" w:hAnsi="Arial" w:cs="Arial"/>
                <w:sz w:val="15"/>
                <w:szCs w:val="15"/>
              </w:rPr>
              <w:t>doesnt</w:t>
            </w:r>
            <w:proofErr w:type="spellEnd"/>
            <w:r w:rsidRPr="0056367D">
              <w:rPr>
                <w:rFonts w:ascii="Arial" w:eastAsia="Times New Roman" w:hAnsi="Arial" w:cs="Arial"/>
                <w:sz w:val="15"/>
                <w:szCs w:val="15"/>
              </w:rPr>
              <w:t xml:space="preserve"> hold.</w:t>
            </w:r>
          </w:p>
        </w:tc>
        <w:tc>
          <w:tcPr>
            <w:tcW w:w="1440" w:type="dxa"/>
            <w:shd w:val="clear" w:color="auto" w:fill="auto"/>
            <w:hideMark/>
          </w:tcPr>
          <w:p w14:paraId="19097B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No model</w:t>
            </w:r>
          </w:p>
        </w:tc>
        <w:tc>
          <w:tcPr>
            <w:tcW w:w="1710" w:type="dxa"/>
            <w:shd w:val="clear" w:color="auto" w:fill="auto"/>
            <w:hideMark/>
          </w:tcPr>
          <w:p w14:paraId="1BD0FB96" w14:textId="77777777" w:rsidR="0056367D" w:rsidRPr="0056367D" w:rsidRDefault="0056367D">
            <w:pPr>
              <w:rPr>
                <w:rFonts w:ascii="Arial" w:eastAsia="Times New Roman" w:hAnsi="Arial" w:cs="Arial"/>
                <w:sz w:val="15"/>
                <w:szCs w:val="15"/>
              </w:rPr>
            </w:pPr>
          </w:p>
        </w:tc>
        <w:tc>
          <w:tcPr>
            <w:tcW w:w="1530" w:type="dxa"/>
            <w:shd w:val="clear" w:color="auto" w:fill="auto"/>
            <w:hideMark/>
          </w:tcPr>
          <w:p w14:paraId="3B506E0D" w14:textId="77777777" w:rsidR="0056367D" w:rsidRPr="0056367D" w:rsidRDefault="0056367D">
            <w:pPr>
              <w:rPr>
                <w:rFonts w:eastAsia="Times New Roman"/>
                <w:sz w:val="15"/>
                <w:szCs w:val="15"/>
              </w:rPr>
            </w:pPr>
          </w:p>
        </w:tc>
        <w:tc>
          <w:tcPr>
            <w:tcW w:w="2663" w:type="dxa"/>
            <w:shd w:val="clear" w:color="auto" w:fill="auto"/>
            <w:hideMark/>
          </w:tcPr>
          <w:p w14:paraId="179ACA48" w14:textId="77777777" w:rsidR="0056367D" w:rsidRPr="0056367D" w:rsidRDefault="0056367D">
            <w:pPr>
              <w:rPr>
                <w:rFonts w:eastAsia="Times New Roman"/>
                <w:sz w:val="15"/>
                <w:szCs w:val="15"/>
              </w:rPr>
            </w:pPr>
          </w:p>
        </w:tc>
      </w:tr>
      <w:tr w:rsidR="00334EBF" w:rsidRPr="0056367D" w14:paraId="37044293" w14:textId="77777777" w:rsidTr="0056367D">
        <w:trPr>
          <w:trHeight w:val="1820"/>
        </w:trPr>
        <w:tc>
          <w:tcPr>
            <w:tcW w:w="1175" w:type="dxa"/>
            <w:shd w:val="clear" w:color="auto" w:fill="auto"/>
            <w:hideMark/>
          </w:tcPr>
          <w:p w14:paraId="77C03A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Drew</w:t>
            </w:r>
          </w:p>
        </w:tc>
        <w:tc>
          <w:tcPr>
            <w:tcW w:w="1150" w:type="dxa"/>
            <w:shd w:val="clear" w:color="auto" w:fill="auto"/>
            <w:hideMark/>
          </w:tcPr>
          <w:p w14:paraId="2497CD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Pollsters May be </w:t>
            </w:r>
            <w:proofErr w:type="spellStart"/>
            <w:r w:rsidRPr="0056367D">
              <w:rPr>
                <w:rFonts w:ascii="Arial" w:eastAsia="Times New Roman" w:hAnsi="Arial" w:cs="Arial"/>
                <w:sz w:val="15"/>
                <w:szCs w:val="15"/>
              </w:rPr>
              <w:t>Herfing</w:t>
            </w:r>
            <w:proofErr w:type="spellEnd"/>
          </w:p>
        </w:tc>
        <w:tc>
          <w:tcPr>
            <w:tcW w:w="2080" w:type="dxa"/>
            <w:shd w:val="clear" w:color="auto" w:fill="auto"/>
            <w:hideMark/>
          </w:tcPr>
          <w:p w14:paraId="6EABBD5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herding behavior of pollsters (The possibility that polling firms, out of fear of being wrong, are looking at the results of other published surveys and weighting or adjusting their own results to match) could make the results of polls collectively biased. </w:t>
            </w:r>
          </w:p>
        </w:tc>
        <w:tc>
          <w:tcPr>
            <w:tcW w:w="1710" w:type="dxa"/>
            <w:shd w:val="clear" w:color="auto" w:fill="auto"/>
            <w:hideMark/>
          </w:tcPr>
          <w:p w14:paraId="4D8B9F8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Herding around the wrong value is potentially much worse than any one or two firms having an unusual house effect. But even if the variance of the polls is decreasing, they might still have the right average.</w:t>
            </w:r>
          </w:p>
        </w:tc>
        <w:tc>
          <w:tcPr>
            <w:tcW w:w="1440" w:type="dxa"/>
            <w:shd w:val="clear" w:color="auto" w:fill="auto"/>
            <w:hideMark/>
          </w:tcPr>
          <w:p w14:paraId="0074C24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Absolute survey error</w:t>
            </w:r>
          </w:p>
        </w:tc>
        <w:tc>
          <w:tcPr>
            <w:tcW w:w="1710" w:type="dxa"/>
            <w:shd w:val="clear" w:color="auto" w:fill="auto"/>
            <w:hideMark/>
          </w:tcPr>
          <w:p w14:paraId="1A4D363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Time</w:t>
            </w:r>
          </w:p>
        </w:tc>
        <w:tc>
          <w:tcPr>
            <w:tcW w:w="1530" w:type="dxa"/>
            <w:shd w:val="clear" w:color="auto" w:fill="auto"/>
            <w:hideMark/>
          </w:tcPr>
          <w:p w14:paraId="1F26C15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Plot the absolute value of the state polls' error, over time. (The error is the difference between a </w:t>
            </w:r>
            <w:proofErr w:type="spellStart"/>
            <w:r w:rsidRPr="0056367D">
              <w:rPr>
                <w:rFonts w:ascii="'Arial'" w:eastAsia="Times New Roman" w:hAnsi="'Arial'" w:cs="Arial"/>
                <w:sz w:val="15"/>
                <w:szCs w:val="15"/>
              </w:rPr>
              <w:t>pollís</w:t>
            </w:r>
            <w:proofErr w:type="spellEnd"/>
            <w:r w:rsidRPr="0056367D">
              <w:rPr>
                <w:rFonts w:ascii="'Arial'" w:eastAsia="Times New Roman" w:hAnsi="'Arial'" w:cs="Arial"/>
                <w:sz w:val="15"/>
                <w:szCs w:val="15"/>
              </w:rPr>
              <w:t xml:space="preserve"> reported proportion supporting Obama, and my </w:t>
            </w:r>
            <w:proofErr w:type="spellStart"/>
            <w:r w:rsidRPr="0056367D">
              <w:rPr>
                <w:rFonts w:ascii="'Arial'" w:eastAsia="Times New Roman" w:hAnsi="'Arial'" w:cs="Arial"/>
                <w:sz w:val="15"/>
                <w:szCs w:val="15"/>
              </w:rPr>
              <w:t>modelís</w:t>
            </w:r>
            <w:proofErr w:type="spellEnd"/>
            <w:r w:rsidRPr="0056367D">
              <w:rPr>
                <w:rFonts w:ascii="'Arial'" w:eastAsia="Times New Roman" w:hAnsi="'Arial'" w:cs="Arial"/>
                <w:sz w:val="15"/>
                <w:szCs w:val="15"/>
              </w:rPr>
              <w:t xml:space="preserve"> estimate of the </w:t>
            </w:r>
            <w:proofErr w:type="spellStart"/>
            <w:r w:rsidRPr="0056367D">
              <w:rPr>
                <w:rFonts w:ascii="'Arial'" w:eastAsia="Times New Roman" w:hAnsi="'Arial'" w:cs="Arial"/>
                <w:sz w:val="15"/>
                <w:szCs w:val="15"/>
              </w:rPr>
              <w:t>ìtrueî</w:t>
            </w:r>
            <w:proofErr w:type="spellEnd"/>
            <w:r w:rsidRPr="0056367D">
              <w:rPr>
                <w:rFonts w:ascii="'Arial'" w:eastAsia="Times New Roman" w:hAnsi="'Arial'" w:cs="Arial"/>
                <w:sz w:val="15"/>
                <w:szCs w:val="15"/>
              </w:rPr>
              <w:t xml:space="preserve"> population proportion.)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 xml:space="preserve">Herding would be indicated by a decline </w:t>
            </w:r>
            <w:r w:rsidRPr="0056367D">
              <w:rPr>
                <w:rFonts w:ascii="'Arial'" w:eastAsia="Times New Roman" w:hAnsi="'Arial'" w:cs="Arial"/>
                <w:sz w:val="15"/>
                <w:szCs w:val="15"/>
              </w:rPr>
              <w:lastRenderedPageBreak/>
              <w:t>in the average survey error towards zero ñ representing no difference from the consensus mean ñ over the course of the campaign.</w:t>
            </w:r>
          </w:p>
        </w:tc>
        <w:tc>
          <w:tcPr>
            <w:tcW w:w="2663" w:type="dxa"/>
            <w:shd w:val="clear" w:color="auto" w:fill="auto"/>
            <w:hideMark/>
          </w:tcPr>
          <w:p w14:paraId="2CD308C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underlying trend reveals that the average error in the polls started at 1.5% in early May, but is now down to 0.9%.</w:t>
            </w:r>
          </w:p>
        </w:tc>
      </w:tr>
      <w:tr w:rsidR="00334EBF" w:rsidRPr="0056367D" w14:paraId="607E9926" w14:textId="77777777" w:rsidTr="00E71E2A">
        <w:trPr>
          <w:trHeight w:val="315"/>
        </w:trPr>
        <w:tc>
          <w:tcPr>
            <w:tcW w:w="1175" w:type="dxa"/>
            <w:shd w:val="clear" w:color="FF9900" w:fill="2F75B5"/>
            <w:hideMark/>
          </w:tcPr>
          <w:p w14:paraId="33BB03DB"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88FAE8B"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B27D70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26FDFE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8EEB1DD"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82A1D30"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AE933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4E52FB4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334EBF" w:rsidRPr="0056367D" w14:paraId="2EACF734" w14:textId="77777777" w:rsidTr="0056367D">
        <w:trPr>
          <w:trHeight w:val="2860"/>
        </w:trPr>
        <w:tc>
          <w:tcPr>
            <w:tcW w:w="1175" w:type="dxa"/>
            <w:shd w:val="clear" w:color="auto" w:fill="auto"/>
            <w:hideMark/>
          </w:tcPr>
          <w:p w14:paraId="397ACAC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Fair </w:t>
            </w:r>
          </w:p>
        </w:tc>
        <w:tc>
          <w:tcPr>
            <w:tcW w:w="1150" w:type="dxa"/>
            <w:shd w:val="clear" w:color="auto" w:fill="auto"/>
            <w:hideMark/>
          </w:tcPr>
          <w:p w14:paraId="36C2B78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congressional</w:t>
            </w:r>
          </w:p>
        </w:tc>
        <w:tc>
          <w:tcPr>
            <w:tcW w:w="2080" w:type="dxa"/>
            <w:shd w:val="clear" w:color="auto" w:fill="auto"/>
            <w:hideMark/>
          </w:tcPr>
          <w:p w14:paraId="67083B9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studies have found that economic variables affect voting behavior in presidential elections. This paper argues that economic variables also affect House elections.</w:t>
            </w:r>
          </w:p>
        </w:tc>
        <w:tc>
          <w:tcPr>
            <w:tcW w:w="1710" w:type="dxa"/>
            <w:shd w:val="clear" w:color="auto" w:fill="auto"/>
            <w:hideMark/>
          </w:tcPr>
          <w:p w14:paraId="41E3FA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Economic variables do affect vote-shares in presidential, on-term house elections, and midterm house elections</w:t>
            </w:r>
          </w:p>
        </w:tc>
        <w:tc>
          <w:tcPr>
            <w:tcW w:w="1440" w:type="dxa"/>
            <w:shd w:val="clear" w:color="FFFFFF" w:fill="FFFFFF"/>
            <w:hideMark/>
          </w:tcPr>
          <w:p w14:paraId="62086CB8"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V = Democratic share (in presidential, on-term House, and midterm House votes)</w:t>
            </w:r>
          </w:p>
        </w:tc>
        <w:tc>
          <w:tcPr>
            <w:tcW w:w="1710" w:type="dxa"/>
            <w:shd w:val="clear" w:color="auto" w:fill="auto"/>
            <w:hideMark/>
          </w:tcPr>
          <w:p w14:paraId="783FABC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 = incumbent president, DPER = Democratic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president running again (-1 if Rep, 0 otherwise), DUR = 0 if either party in White House for one term, 1 if Democratic party in WH for 2 consecutive (-1 for Reps) and so on, WAR = US at war, G = GDP growth rate per capita in first three quarters of election year, P = absolute value of GDP growth rate, Z = number of quarter in the first 15 quarters in which the GDP growth is &gt; 3.2%. G, P, and Z </w:t>
            </w:r>
            <w:proofErr w:type="spellStart"/>
            <w:r w:rsidRPr="0056367D">
              <w:rPr>
                <w:rFonts w:ascii="Arial" w:eastAsia="Times New Roman" w:hAnsi="Arial" w:cs="Arial"/>
                <w:sz w:val="15"/>
                <w:szCs w:val="15"/>
              </w:rPr>
              <w:t>seperately</w:t>
            </w:r>
            <w:proofErr w:type="spellEnd"/>
            <w:r w:rsidRPr="0056367D">
              <w:rPr>
                <w:rFonts w:ascii="Arial" w:eastAsia="Times New Roman" w:hAnsi="Arial" w:cs="Arial"/>
                <w:sz w:val="15"/>
                <w:szCs w:val="15"/>
              </w:rPr>
              <w:t xml:space="preserve"> include mid-term House vote variables</w:t>
            </w:r>
          </w:p>
        </w:tc>
        <w:tc>
          <w:tcPr>
            <w:tcW w:w="1530" w:type="dxa"/>
            <w:shd w:val="clear" w:color="auto" w:fill="auto"/>
            <w:hideMark/>
          </w:tcPr>
          <w:p w14:paraId="3DACEDF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Three vote-share models are developed by the author, one each for presidential, on-term House elections, and midterm elections. Each equation estimates </w:t>
            </w:r>
            <w:proofErr w:type="gramStart"/>
            <w:r w:rsidRPr="0056367D">
              <w:rPr>
                <w:rFonts w:ascii="Arial" w:eastAsia="Times New Roman" w:hAnsi="Arial" w:cs="Arial"/>
                <w:sz w:val="15"/>
                <w:szCs w:val="15"/>
              </w:rPr>
              <w:t>a voters</w:t>
            </w:r>
            <w:proofErr w:type="gramEnd"/>
            <w:r w:rsidRPr="0056367D">
              <w:rPr>
                <w:rFonts w:ascii="Arial" w:eastAsia="Times New Roman" w:hAnsi="Arial" w:cs="Arial"/>
                <w:sz w:val="15"/>
                <w:szCs w:val="15"/>
              </w:rPr>
              <w:t xml:space="preserve"> utility function based on the dependent variables. </w:t>
            </w:r>
          </w:p>
        </w:tc>
        <w:tc>
          <w:tcPr>
            <w:tcW w:w="2663" w:type="dxa"/>
            <w:shd w:val="clear" w:color="auto" w:fill="auto"/>
            <w:hideMark/>
          </w:tcPr>
          <w:p w14:paraId="2E3126D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economic variables affect all three models, and they are roughly the same. There is no evidence of presidential "coat-tail" effects; the election of a president and House representatives of the same party is by correlation, not causation. There is a positive serial correlation in the House vote share models from the previous election's vote-share, possibly due to an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effect. Finally, the presidential vote share has a negative effect on the next midterm House vote share; the author notes that voters may prefer a balanced government system, and don't want one party to become too dominant.</w:t>
            </w:r>
          </w:p>
        </w:tc>
      </w:tr>
    </w:tbl>
    <w:p w14:paraId="778F269B" w14:textId="77777777" w:rsidR="00334EBF" w:rsidRDefault="00334EBF"/>
    <w:p w14:paraId="49C8FC13" w14:textId="77777777" w:rsidR="00334EBF" w:rsidRDefault="00334EBF"/>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08C7E454" w14:textId="77777777" w:rsidTr="00E71E2A">
        <w:trPr>
          <w:trHeight w:val="315"/>
        </w:trPr>
        <w:tc>
          <w:tcPr>
            <w:tcW w:w="1175" w:type="dxa"/>
            <w:shd w:val="clear" w:color="FF9900" w:fill="2F75B5"/>
            <w:hideMark/>
          </w:tcPr>
          <w:p w14:paraId="73C63625"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618268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3789B61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91C90E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17EF353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ED8AC1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94F8C0E"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2BBCE5C8"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2AFA015" w14:textId="77777777" w:rsidTr="0056367D">
        <w:trPr>
          <w:trHeight w:val="2860"/>
        </w:trPr>
        <w:tc>
          <w:tcPr>
            <w:tcW w:w="1175" w:type="dxa"/>
            <w:shd w:val="clear" w:color="auto" w:fill="auto"/>
            <w:hideMark/>
          </w:tcPr>
          <w:p w14:paraId="3C945697"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Icek</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Ajzen</w:t>
            </w:r>
            <w:proofErr w:type="spellEnd"/>
          </w:p>
        </w:tc>
        <w:tc>
          <w:tcPr>
            <w:tcW w:w="1150" w:type="dxa"/>
            <w:shd w:val="clear" w:color="auto" w:fill="auto"/>
            <w:hideMark/>
          </w:tcPr>
          <w:p w14:paraId="21CAAA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Theory of Planned Behavior</w:t>
            </w:r>
          </w:p>
        </w:tc>
        <w:tc>
          <w:tcPr>
            <w:tcW w:w="2080" w:type="dxa"/>
            <w:shd w:val="clear" w:color="auto" w:fill="auto"/>
            <w:hideMark/>
          </w:tcPr>
          <w:p w14:paraId="76F74F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A review of various aspects of the theory of planned behavior and discussion about some unresolved issues. </w:t>
            </w:r>
          </w:p>
        </w:tc>
        <w:tc>
          <w:tcPr>
            <w:tcW w:w="1710" w:type="dxa"/>
            <w:shd w:val="clear" w:color="auto" w:fill="auto"/>
            <w:hideMark/>
          </w:tcPr>
          <w:p w14:paraId="089FF98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Intention, perception of behavioral control, attitude toward the behavior, and subjective norm each reveals a different aspect of the behavior and each can serve as a point of attack in attempts to change it. The underlying foundation of beliefs provides the detailed descriptions needed to gain substantive information about a behavior’s determinants. </w:t>
            </w:r>
            <w:r w:rsidRPr="0056367D">
              <w:rPr>
                <w:rFonts w:ascii="MingLiU" w:eastAsia="MingLiU" w:hAnsi="MingLiU" w:cs="MingLiU"/>
                <w:sz w:val="15"/>
                <w:szCs w:val="15"/>
              </w:rPr>
              <w:br/>
            </w:r>
            <w:r w:rsidRPr="0056367D">
              <w:rPr>
                <w:rFonts w:ascii="MingLiU" w:eastAsia="MingLiU" w:hAnsi="MingLiU" w:cs="MingLiU"/>
                <w:sz w:val="15"/>
                <w:szCs w:val="15"/>
              </w:rPr>
              <w:br/>
            </w:r>
            <w:r w:rsidRPr="0056367D">
              <w:rPr>
                <w:rFonts w:ascii="Arial" w:eastAsia="Times New Roman" w:hAnsi="Arial" w:cs="Arial"/>
                <w:sz w:val="15"/>
                <w:szCs w:val="15"/>
              </w:rPr>
              <w:t>Unsolved issues: the exact form of relations between behavioral beliefs and attitudes toward the behavior, between normative beliefs and subjective norms, and between control beliefs and perceptions of behavioral control is still uncertain.</w:t>
            </w:r>
          </w:p>
        </w:tc>
        <w:tc>
          <w:tcPr>
            <w:tcW w:w="1440" w:type="dxa"/>
            <w:shd w:val="clear" w:color="auto" w:fill="auto"/>
            <w:hideMark/>
          </w:tcPr>
          <w:p w14:paraId="7C34107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Behavior</w:t>
            </w:r>
            <w:r w:rsidRPr="0056367D">
              <w:rPr>
                <w:rFonts w:ascii="Arial" w:eastAsia="Times New Roman" w:hAnsi="Arial" w:cs="Arial"/>
                <w:sz w:val="15"/>
                <w:szCs w:val="15"/>
              </w:rPr>
              <w:br/>
            </w:r>
            <w:r w:rsidRPr="0056367D">
              <w:rPr>
                <w:rFonts w:ascii="Arial" w:eastAsia="Times New Roman" w:hAnsi="Arial" w:cs="Arial"/>
                <w:sz w:val="15"/>
                <w:szCs w:val="15"/>
              </w:rPr>
              <w:br/>
              <w:t>2 Intention</w:t>
            </w:r>
          </w:p>
        </w:tc>
        <w:tc>
          <w:tcPr>
            <w:tcW w:w="1710" w:type="dxa"/>
            <w:shd w:val="clear" w:color="auto" w:fill="auto"/>
            <w:hideMark/>
          </w:tcPr>
          <w:p w14:paraId="7469C64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Intention, Perceived behavioral control</w:t>
            </w:r>
            <w:r w:rsidRPr="0056367D">
              <w:rPr>
                <w:rFonts w:ascii="Arial" w:eastAsia="Times New Roman" w:hAnsi="Arial" w:cs="Arial"/>
                <w:sz w:val="15"/>
                <w:szCs w:val="15"/>
              </w:rPr>
              <w:br/>
            </w:r>
            <w:r w:rsidRPr="0056367D">
              <w:rPr>
                <w:rFonts w:ascii="Arial" w:eastAsia="Times New Roman" w:hAnsi="Arial" w:cs="Arial"/>
                <w:sz w:val="15"/>
                <w:szCs w:val="15"/>
              </w:rPr>
              <w:br/>
              <w:t xml:space="preserve">2 Attitudes toward the behavior, subjective norms with respect to the behavior, and perceived control </w:t>
            </w:r>
          </w:p>
        </w:tc>
        <w:tc>
          <w:tcPr>
            <w:tcW w:w="1530" w:type="dxa"/>
            <w:shd w:val="clear" w:color="auto" w:fill="auto"/>
            <w:hideMark/>
          </w:tcPr>
          <w:p w14:paraId="18E8929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Empirical Findings</w:t>
            </w:r>
          </w:p>
        </w:tc>
        <w:tc>
          <w:tcPr>
            <w:tcW w:w="2663" w:type="dxa"/>
            <w:shd w:val="clear" w:color="auto" w:fill="auto"/>
            <w:hideMark/>
          </w:tcPr>
          <w:p w14:paraId="2D4CB45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Attitudes toward the behavior, subjective norms with respect to the behavior, and perceived control over the behavior are usually found to predict behavioral intentions with a high degree of accuracy. In turn, these intentions, in combination with perceived behavioral control, can account for a considerable proportion of variance in behavior.</w:t>
            </w:r>
          </w:p>
        </w:tc>
      </w:tr>
      <w:tr w:rsidR="00334EBF" w:rsidRPr="0056367D" w14:paraId="06D1C8B6" w14:textId="77777777" w:rsidTr="00E71E2A">
        <w:trPr>
          <w:trHeight w:val="315"/>
        </w:trPr>
        <w:tc>
          <w:tcPr>
            <w:tcW w:w="1175" w:type="dxa"/>
            <w:shd w:val="clear" w:color="FF9900" w:fill="2F75B5"/>
            <w:hideMark/>
          </w:tcPr>
          <w:p w14:paraId="60AC1E31"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t>Name</w:t>
            </w:r>
          </w:p>
        </w:tc>
        <w:tc>
          <w:tcPr>
            <w:tcW w:w="1150" w:type="dxa"/>
            <w:shd w:val="clear" w:color="FF9900" w:fill="2F75B5"/>
            <w:hideMark/>
          </w:tcPr>
          <w:p w14:paraId="460F20A2"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4D63B0B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47FD38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6E26A23"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70E8BD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418A49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06FA9CB"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4FEC520B" w14:textId="77777777" w:rsidTr="0056367D">
        <w:trPr>
          <w:trHeight w:val="315"/>
        </w:trPr>
        <w:tc>
          <w:tcPr>
            <w:tcW w:w="1175" w:type="dxa"/>
            <w:shd w:val="clear" w:color="auto" w:fill="auto"/>
            <w:hideMark/>
          </w:tcPr>
          <w:p w14:paraId="569D391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 Scott Armstrong and Andreas </w:t>
            </w:r>
            <w:proofErr w:type="spellStart"/>
            <w:r w:rsidRPr="0056367D">
              <w:rPr>
                <w:rFonts w:ascii="Arial" w:eastAsia="Times New Roman" w:hAnsi="Arial" w:cs="Arial"/>
                <w:sz w:val="15"/>
                <w:szCs w:val="15"/>
              </w:rPr>
              <w:t>Graefe</w:t>
            </w:r>
            <w:proofErr w:type="spellEnd"/>
          </w:p>
        </w:tc>
        <w:tc>
          <w:tcPr>
            <w:tcW w:w="1150" w:type="dxa"/>
            <w:shd w:val="clear" w:color="auto" w:fill="auto"/>
            <w:hideMark/>
          </w:tcPr>
          <w:p w14:paraId="68A4241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Predicting Elections from the Most Important Issue: A Test of the Take-</w:t>
            </w:r>
            <w:r w:rsidRPr="0056367D">
              <w:rPr>
                <w:rFonts w:ascii="Arial" w:eastAsia="Times New Roman" w:hAnsi="Arial" w:cs="Arial"/>
                <w:sz w:val="15"/>
                <w:szCs w:val="15"/>
              </w:rPr>
              <w:lastRenderedPageBreak/>
              <w:t>the-Best Heuristic</w:t>
            </w:r>
          </w:p>
        </w:tc>
        <w:tc>
          <w:tcPr>
            <w:tcW w:w="2080" w:type="dxa"/>
            <w:shd w:val="clear" w:color="auto" w:fill="auto"/>
            <w:hideMark/>
          </w:tcPr>
          <w:p w14:paraId="7C0A30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big-issue (BI) voting model to predict the outcome of U.S. presidential elections. The model is based on information about how </w:t>
            </w:r>
            <w:r w:rsidRPr="0056367D">
              <w:rPr>
                <w:rFonts w:ascii="Arial" w:eastAsia="Times New Roman" w:hAnsi="Arial" w:cs="Arial"/>
                <w:sz w:val="15"/>
                <w:szCs w:val="15"/>
              </w:rPr>
              <w:lastRenderedPageBreak/>
              <w:t xml:space="preserve">voters expect the candidates to deal with the issue seen as most important. The model relies solely on information from polls and uses a heuristic similar to Take-the-Best Heuristic (TTB) to determine the winner of the popular vote. The goal was to develop a model that can provide fast advice on which issues candidates should stress in their campaign. </w:t>
            </w:r>
          </w:p>
        </w:tc>
        <w:tc>
          <w:tcPr>
            <w:tcW w:w="1710" w:type="dxa"/>
            <w:shd w:val="clear" w:color="auto" w:fill="auto"/>
            <w:hideMark/>
          </w:tcPr>
          <w:p w14:paraId="2DF6282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br/>
            </w:r>
            <w:r w:rsidRPr="0056367D">
              <w:rPr>
                <w:rFonts w:ascii="Arial" w:eastAsia="Times New Roman" w:hAnsi="Arial" w:cs="Arial"/>
                <w:sz w:val="15"/>
                <w:szCs w:val="15"/>
              </w:rPr>
              <w:br/>
              <w:t xml:space="preserve">The take-the-best heuristic generated accurate forecasts based on voters’ </w:t>
            </w:r>
            <w:r w:rsidRPr="0056367D">
              <w:rPr>
                <w:rFonts w:ascii="Arial" w:eastAsia="Times New Roman" w:hAnsi="Arial" w:cs="Arial"/>
                <w:sz w:val="15"/>
                <w:szCs w:val="15"/>
              </w:rPr>
              <w:lastRenderedPageBreak/>
              <w:t xml:space="preserve">perceptions on how the candidates will handle the single most important issue facing the country. </w:t>
            </w:r>
          </w:p>
        </w:tc>
        <w:tc>
          <w:tcPr>
            <w:tcW w:w="1440" w:type="dxa"/>
            <w:shd w:val="clear" w:color="auto" w:fill="auto"/>
            <w:hideMark/>
          </w:tcPr>
          <w:p w14:paraId="577050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actual two-party popular vote share received by the candidate of the incumbent party (V)</w:t>
            </w:r>
          </w:p>
        </w:tc>
        <w:tc>
          <w:tcPr>
            <w:tcW w:w="1710" w:type="dxa"/>
            <w:shd w:val="clear" w:color="auto" w:fill="auto"/>
            <w:hideMark/>
          </w:tcPr>
          <w:p w14:paraId="0ABF505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incumbent party candidate’s 3-day rolling average of voter support on the most important issue. (S)</w:t>
            </w:r>
          </w:p>
        </w:tc>
        <w:tc>
          <w:tcPr>
            <w:tcW w:w="1530" w:type="dxa"/>
            <w:shd w:val="clear" w:color="auto" w:fill="auto"/>
            <w:hideMark/>
          </w:tcPr>
          <w:p w14:paraId="6879FC95"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t>BI-H Model</w:t>
            </w:r>
            <w:r w:rsidRPr="0056367D">
              <w:rPr>
                <w:rFonts w:ascii="Arial" w:eastAsia="Times New Roman" w:hAnsi="Arial" w:cs="Arial"/>
                <w:color w:val="000000"/>
                <w:sz w:val="15"/>
                <w:szCs w:val="15"/>
              </w:rPr>
              <w:t xml:space="preserve">: (1) Identify the issue seen as most important by voters, (2) calculate the two-party </w:t>
            </w:r>
            <w:r w:rsidRPr="0056367D">
              <w:rPr>
                <w:rFonts w:ascii="Arial" w:eastAsia="Times New Roman" w:hAnsi="Arial" w:cs="Arial"/>
                <w:color w:val="000000"/>
                <w:sz w:val="15"/>
                <w:szCs w:val="15"/>
              </w:rPr>
              <w:lastRenderedPageBreak/>
              <w:t xml:space="preserve">shares of voter support for the candidates on this issue and average them for the last three days, and (3) predict the candidate with the higher voter support to win the popular </w:t>
            </w:r>
            <w:proofErr w:type="gramStart"/>
            <w:r w:rsidRPr="0056367D">
              <w:rPr>
                <w:rFonts w:ascii="Arial" w:eastAsia="Times New Roman" w:hAnsi="Arial" w:cs="Arial"/>
                <w:color w:val="000000"/>
                <w:sz w:val="15"/>
                <w:szCs w:val="15"/>
              </w:rPr>
              <w:t>vote.</w:t>
            </w:r>
            <w:r w:rsidRPr="0056367D">
              <w:rPr>
                <w:rFonts w:ascii="Arial" w:eastAsia="Times New Roman" w:hAnsi="Arial" w:cs="Arial"/>
                <w:b/>
                <w:bCs/>
                <w:sz w:val="15"/>
                <w:szCs w:val="15"/>
              </w:rPr>
              <w:t>BI</w:t>
            </w:r>
            <w:proofErr w:type="gramEnd"/>
            <w:r w:rsidRPr="0056367D">
              <w:rPr>
                <w:rFonts w:ascii="Arial" w:eastAsia="Times New Roman" w:hAnsi="Arial" w:cs="Arial"/>
                <w:b/>
                <w:bCs/>
                <w:sz w:val="15"/>
                <w:szCs w:val="15"/>
              </w:rPr>
              <w:t>-M Model</w:t>
            </w:r>
            <w:r w:rsidRPr="0056367D">
              <w:rPr>
                <w:rFonts w:ascii="Arial" w:eastAsia="Times New Roman" w:hAnsi="Arial" w:cs="Arial"/>
                <w:color w:val="000000"/>
                <w:sz w:val="15"/>
                <w:szCs w:val="15"/>
              </w:rPr>
              <w:t xml:space="preserve"> :A simple linear regression to build the BI model (BI-M). </w:t>
            </w:r>
            <w:r w:rsidRPr="0056367D">
              <w:rPr>
                <w:rFonts w:ascii="Arial" w:eastAsia="Times New Roman" w:hAnsi="Arial" w:cs="Arial"/>
                <w:color w:val="000000"/>
                <w:sz w:val="15"/>
                <w:szCs w:val="15"/>
              </w:rPr>
              <w:br/>
              <w:t xml:space="preserve">V = 27.0 + 0.50 * S </w:t>
            </w:r>
          </w:p>
        </w:tc>
        <w:tc>
          <w:tcPr>
            <w:tcW w:w="2663" w:type="dxa"/>
            <w:shd w:val="clear" w:color="auto" w:fill="auto"/>
            <w:hideMark/>
          </w:tcPr>
          <w:p w14:paraId="2ADBDE4F" w14:textId="77777777" w:rsidR="0056367D" w:rsidRPr="0056367D" w:rsidRDefault="0056367D">
            <w:pPr>
              <w:rPr>
                <w:rFonts w:ascii="Arial" w:eastAsia="Times New Roman" w:hAnsi="Arial" w:cs="Arial"/>
                <w:sz w:val="15"/>
                <w:szCs w:val="15"/>
              </w:rPr>
            </w:pPr>
            <w:r w:rsidRPr="0056367D">
              <w:rPr>
                <w:rFonts w:ascii="Arial" w:eastAsia="Times New Roman" w:hAnsi="Arial" w:cs="Arial"/>
                <w:b/>
                <w:bCs/>
                <w:sz w:val="15"/>
                <w:szCs w:val="15"/>
              </w:rPr>
              <w:lastRenderedPageBreak/>
              <w:t xml:space="preserve">BI-H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BI-H correctly predicted the winner 88% of the times.</w:t>
            </w:r>
            <w:r w:rsidRPr="0056367D">
              <w:rPr>
                <w:rFonts w:ascii="Arial" w:eastAsia="Times New Roman" w:hAnsi="Arial" w:cs="Arial"/>
                <w:b/>
                <w:bCs/>
                <w:sz w:val="15"/>
                <w:szCs w:val="15"/>
              </w:rPr>
              <w:t xml:space="preserve">BI-M </w:t>
            </w:r>
            <w:proofErr w:type="spellStart"/>
            <w:r w:rsidRPr="0056367D">
              <w:rPr>
                <w:rFonts w:ascii="Arial" w:eastAsia="Times New Roman" w:hAnsi="Arial" w:cs="Arial"/>
                <w:b/>
                <w:bCs/>
                <w:sz w:val="15"/>
                <w:szCs w:val="15"/>
              </w:rPr>
              <w:t>Model:</w:t>
            </w:r>
            <w:r w:rsidRPr="0056367D">
              <w:rPr>
                <w:rFonts w:ascii="Arial" w:eastAsia="Times New Roman" w:hAnsi="Arial" w:cs="Arial"/>
                <w:color w:val="000000"/>
                <w:sz w:val="15"/>
                <w:szCs w:val="15"/>
              </w:rPr>
              <w:t>Over</w:t>
            </w:r>
            <w:proofErr w:type="spellEnd"/>
            <w:r w:rsidRPr="0056367D">
              <w:rPr>
                <w:rFonts w:ascii="Arial" w:eastAsia="Times New Roman" w:hAnsi="Arial" w:cs="Arial"/>
                <w:color w:val="000000"/>
                <w:sz w:val="15"/>
                <w:szCs w:val="15"/>
              </w:rPr>
              <w:t xml:space="preserve"> all 1,000 forecasts, BI-M correctly predicted the winner 97% of the times.</w:t>
            </w:r>
            <w:r w:rsidRPr="0056367D">
              <w:rPr>
                <w:rFonts w:ascii="Arial" w:eastAsia="Times New Roman" w:hAnsi="Arial" w:cs="Arial"/>
                <w:color w:val="000000"/>
                <w:sz w:val="15"/>
                <w:szCs w:val="15"/>
              </w:rPr>
              <w:br/>
            </w:r>
            <w:r w:rsidRPr="0056367D">
              <w:rPr>
                <w:rFonts w:ascii="Arial" w:eastAsia="Times New Roman" w:hAnsi="Arial" w:cs="Arial"/>
                <w:color w:val="000000"/>
                <w:sz w:val="15"/>
                <w:szCs w:val="15"/>
              </w:rPr>
              <w:lastRenderedPageBreak/>
              <w:t>Combining forecasts of BI-H and BI-M was expected to further increase accuracy</w:t>
            </w:r>
          </w:p>
        </w:tc>
      </w:tr>
      <w:tr w:rsidR="00334EBF" w:rsidRPr="0056367D" w14:paraId="5FA048B6" w14:textId="77777777" w:rsidTr="00E71E2A">
        <w:trPr>
          <w:trHeight w:val="315"/>
        </w:trPr>
        <w:tc>
          <w:tcPr>
            <w:tcW w:w="1175" w:type="dxa"/>
            <w:shd w:val="clear" w:color="FF9900" w:fill="2F75B5"/>
            <w:hideMark/>
          </w:tcPr>
          <w:p w14:paraId="55FE7B96"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ED803DC"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6018C4A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313CD0D9"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0524E5AF"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38C1DAC"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615B4B0A"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065AACB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06939F2" w14:textId="77777777" w:rsidTr="0056367D">
        <w:trPr>
          <w:trHeight w:val="1040"/>
        </w:trPr>
        <w:tc>
          <w:tcPr>
            <w:tcW w:w="1175" w:type="dxa"/>
            <w:shd w:val="clear" w:color="auto" w:fill="auto"/>
            <w:hideMark/>
          </w:tcPr>
          <w:p w14:paraId="38144591"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Jackman</w:t>
            </w:r>
            <w:proofErr w:type="spellEnd"/>
          </w:p>
        </w:tc>
        <w:tc>
          <w:tcPr>
            <w:tcW w:w="1150" w:type="dxa"/>
            <w:shd w:val="clear" w:color="auto" w:fill="auto"/>
            <w:hideMark/>
          </w:tcPr>
          <w:p w14:paraId="7CBD8FC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the Polls</w:t>
            </w:r>
          </w:p>
        </w:tc>
        <w:tc>
          <w:tcPr>
            <w:tcW w:w="2080" w:type="dxa"/>
            <w:shd w:val="clear" w:color="auto" w:fill="auto"/>
            <w:hideMark/>
          </w:tcPr>
          <w:p w14:paraId="0F41F02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Pooling polls has the advantage of improving the precision of polls, but this might lead to issues due to bias from house effects. The author develops a statistical model to correct house effect.</w:t>
            </w:r>
          </w:p>
        </w:tc>
        <w:tc>
          <w:tcPr>
            <w:tcW w:w="1710" w:type="dxa"/>
            <w:shd w:val="clear" w:color="auto" w:fill="auto"/>
            <w:hideMark/>
          </w:tcPr>
          <w:p w14:paraId="6FA601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House effects are significant and most likely dependent on method for interviewing. These effects can't be calculated without the election result. Recommendation to use this effects to calibrate real-life forecasts or only use phone interviews.</w:t>
            </w:r>
          </w:p>
        </w:tc>
        <w:tc>
          <w:tcPr>
            <w:tcW w:w="1440" w:type="dxa"/>
            <w:shd w:val="clear" w:color="auto" w:fill="auto"/>
            <w:hideMark/>
          </w:tcPr>
          <w:p w14:paraId="4E89BC6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 that we are looking for: Vote share and house effects.</w:t>
            </w:r>
          </w:p>
        </w:tc>
        <w:tc>
          <w:tcPr>
            <w:tcW w:w="1710" w:type="dxa"/>
            <w:shd w:val="clear" w:color="auto" w:fill="auto"/>
            <w:hideMark/>
          </w:tcPr>
          <w:p w14:paraId="150C929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Variables used to find it: results from polls.</w:t>
            </w:r>
          </w:p>
        </w:tc>
        <w:tc>
          <w:tcPr>
            <w:tcW w:w="1530" w:type="dxa"/>
            <w:shd w:val="clear" w:color="auto" w:fill="auto"/>
            <w:hideMark/>
          </w:tcPr>
          <w:p w14:paraId="1E611515"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Bayesian Simulation Methods</w:t>
            </w:r>
          </w:p>
        </w:tc>
        <w:tc>
          <w:tcPr>
            <w:tcW w:w="2663" w:type="dxa"/>
            <w:shd w:val="clear" w:color="auto" w:fill="auto"/>
            <w:hideMark/>
          </w:tcPr>
          <w:p w14:paraId="0D72992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Predictions are much more precise, house effects are significant and dependent on method of questioning, results can be used to improve real time forecasting.</w:t>
            </w:r>
          </w:p>
        </w:tc>
      </w:tr>
    </w:tbl>
    <w:p w14:paraId="049A31F0" w14:textId="77777777" w:rsidR="00350745" w:rsidRDefault="00350745"/>
    <w:p w14:paraId="2A7A84ED" w14:textId="77777777" w:rsidR="00350745" w:rsidRDefault="00350745"/>
    <w:p w14:paraId="394A4F8A" w14:textId="77777777" w:rsidR="00350745" w:rsidRDefault="00350745"/>
    <w:p w14:paraId="72DA39FF" w14:textId="77777777" w:rsidR="00350745" w:rsidRDefault="00350745"/>
    <w:p w14:paraId="38EFD5D0" w14:textId="77777777" w:rsidR="00350745" w:rsidRDefault="00350745"/>
    <w:p w14:paraId="63EA4EDF" w14:textId="77777777" w:rsidR="00350745" w:rsidRDefault="00350745"/>
    <w:tbl>
      <w:tblPr>
        <w:tblW w:w="13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1150"/>
        <w:gridCol w:w="2080"/>
        <w:gridCol w:w="1710"/>
        <w:gridCol w:w="1440"/>
        <w:gridCol w:w="1710"/>
        <w:gridCol w:w="1530"/>
        <w:gridCol w:w="2663"/>
      </w:tblGrid>
      <w:tr w:rsidR="00334EBF" w:rsidRPr="0056367D" w14:paraId="74A5D296" w14:textId="77777777" w:rsidTr="00E71E2A">
        <w:trPr>
          <w:trHeight w:val="315"/>
        </w:trPr>
        <w:tc>
          <w:tcPr>
            <w:tcW w:w="1175" w:type="dxa"/>
            <w:shd w:val="clear" w:color="FF9900" w:fill="2F75B5"/>
            <w:hideMark/>
          </w:tcPr>
          <w:p w14:paraId="2CCE62DF" w14:textId="77777777" w:rsidR="00334EBF" w:rsidRPr="0056367D" w:rsidRDefault="00334EBF"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4B3D830" w14:textId="77777777" w:rsidR="00334EBF" w:rsidRPr="0056367D" w:rsidRDefault="00334EBF"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2794E62"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2C0A7C6"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33F103D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402C2BD5"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99A647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30C29A1" w14:textId="77777777" w:rsidR="00334EBF" w:rsidRPr="0056367D" w:rsidRDefault="00334EBF"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0C210F1D" w14:textId="77777777" w:rsidTr="0056367D">
        <w:trPr>
          <w:trHeight w:val="1820"/>
        </w:trPr>
        <w:tc>
          <w:tcPr>
            <w:tcW w:w="1175" w:type="dxa"/>
            <w:shd w:val="clear" w:color="auto" w:fill="auto"/>
            <w:hideMark/>
          </w:tcPr>
          <w:p w14:paraId="5FE099C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Jennings and </w:t>
            </w:r>
            <w:proofErr w:type="spellStart"/>
            <w:r w:rsidRPr="0056367D">
              <w:rPr>
                <w:rFonts w:ascii="Arial" w:eastAsia="Times New Roman" w:hAnsi="Arial" w:cs="Arial"/>
                <w:sz w:val="15"/>
                <w:szCs w:val="15"/>
              </w:rPr>
              <w:t>Wlezien</w:t>
            </w:r>
            <w:proofErr w:type="spellEnd"/>
          </w:p>
        </w:tc>
        <w:tc>
          <w:tcPr>
            <w:tcW w:w="1150" w:type="dxa"/>
            <w:shd w:val="clear" w:color="auto" w:fill="auto"/>
            <w:hideMark/>
          </w:tcPr>
          <w:p w14:paraId="46796A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Distinguishing Between Most Important Problems and Most Important Issues:  AAPOR 2011</w:t>
            </w:r>
          </w:p>
        </w:tc>
        <w:tc>
          <w:tcPr>
            <w:tcW w:w="2080" w:type="dxa"/>
            <w:shd w:val="clear" w:color="auto" w:fill="auto"/>
            <w:hideMark/>
          </w:tcPr>
          <w:p w14:paraId="3AE734E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MII and the MIP are highly correlated</w:t>
            </w:r>
          </w:p>
        </w:tc>
        <w:tc>
          <w:tcPr>
            <w:tcW w:w="1710" w:type="dxa"/>
            <w:shd w:val="clear" w:color="auto" w:fill="auto"/>
            <w:hideMark/>
          </w:tcPr>
          <w:p w14:paraId="52E4EE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Comparison between the “Most Important Problem” and the “Most Important Issue.”  Gallup has run surveys since the 1930’s asking people what their most critical issues of importance are in determining who is elected.  They determined a list of 18 different topics which were most critical.  Independent Variable, percentage of respondents identifying the particular category as the most important problem or the most important issue.  </w:t>
            </w:r>
          </w:p>
        </w:tc>
        <w:tc>
          <w:tcPr>
            <w:tcW w:w="1440" w:type="dxa"/>
            <w:shd w:val="clear" w:color="auto" w:fill="auto"/>
            <w:hideMark/>
          </w:tcPr>
          <w:p w14:paraId="339C0F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Issue</w:t>
            </w:r>
          </w:p>
        </w:tc>
        <w:tc>
          <w:tcPr>
            <w:tcW w:w="1710" w:type="dxa"/>
            <w:shd w:val="clear" w:color="auto" w:fill="auto"/>
            <w:hideMark/>
          </w:tcPr>
          <w:p w14:paraId="051853B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Most Important Problem</w:t>
            </w:r>
          </w:p>
        </w:tc>
        <w:tc>
          <w:tcPr>
            <w:tcW w:w="1530" w:type="dxa"/>
            <w:shd w:val="clear" w:color="auto" w:fill="auto"/>
            <w:hideMark/>
          </w:tcPr>
          <w:p w14:paraId="11507E8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is a survey which measures the relative importance of the difference between asking individuals in a survey format about critical items dealing with politics by using the words "problem" or the word "issue."  Traditionally, polling has taken place using "Problems."  </w:t>
            </w:r>
            <w:proofErr w:type="gramStart"/>
            <w:r w:rsidRPr="0056367D">
              <w:rPr>
                <w:rFonts w:ascii="Arial" w:eastAsia="Times New Roman" w:hAnsi="Arial" w:cs="Arial"/>
                <w:sz w:val="15"/>
                <w:szCs w:val="15"/>
              </w:rPr>
              <w:t>This article measure</w:t>
            </w:r>
            <w:proofErr w:type="gramEnd"/>
            <w:r w:rsidRPr="0056367D">
              <w:rPr>
                <w:rFonts w:ascii="Arial" w:eastAsia="Times New Roman" w:hAnsi="Arial" w:cs="Arial"/>
                <w:sz w:val="15"/>
                <w:szCs w:val="15"/>
              </w:rPr>
              <w:t xml:space="preserve"> the results by using the word "Issues."  </w:t>
            </w:r>
          </w:p>
        </w:tc>
        <w:tc>
          <w:tcPr>
            <w:tcW w:w="2663" w:type="dxa"/>
            <w:shd w:val="clear" w:color="auto" w:fill="auto"/>
            <w:hideMark/>
          </w:tcPr>
          <w:p w14:paraId="5813D6B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results found in this article show that the MII and the MIP are highly correlated</w:t>
            </w:r>
          </w:p>
        </w:tc>
      </w:tr>
      <w:tr w:rsidR="0056367D" w:rsidRPr="0056367D" w14:paraId="0DD83589" w14:textId="77777777" w:rsidTr="0056367D">
        <w:trPr>
          <w:trHeight w:val="2340"/>
        </w:trPr>
        <w:tc>
          <w:tcPr>
            <w:tcW w:w="1175" w:type="dxa"/>
            <w:shd w:val="clear" w:color="auto" w:fill="auto"/>
            <w:hideMark/>
          </w:tcPr>
          <w:p w14:paraId="6B4D7C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16BB0B8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Popularity</w:t>
            </w:r>
          </w:p>
        </w:tc>
        <w:tc>
          <w:tcPr>
            <w:tcW w:w="2080" w:type="dxa"/>
            <w:shd w:val="clear" w:color="auto" w:fill="auto"/>
            <w:hideMark/>
          </w:tcPr>
          <w:p w14:paraId="20B57E7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This investigation has applied multiple regression analysis to the behavior of the responses to the Gallup Poll's Presidential popularity question in the 24 year period from the Truman to the Johnson administration.</w:t>
            </w:r>
          </w:p>
        </w:tc>
        <w:tc>
          <w:tcPr>
            <w:tcW w:w="1710" w:type="dxa"/>
            <w:shd w:val="clear" w:color="auto" w:fill="auto"/>
            <w:hideMark/>
          </w:tcPr>
          <w:p w14:paraId="6DC1D8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Each President will experience in each term a general decline of popularity; 2) that this decline will be interrupted from time to time with temporary upsurges associated with international crises and similar events; 3) that the decline will be accelerated in direct relation to increases in unemployment rates over those prevailing when the </w:t>
            </w:r>
            <w:r w:rsidRPr="0056367D">
              <w:rPr>
                <w:rFonts w:ascii="Arial" w:eastAsia="Times New Roman" w:hAnsi="Arial" w:cs="Arial"/>
                <w:sz w:val="15"/>
                <w:szCs w:val="15"/>
              </w:rPr>
              <w:lastRenderedPageBreak/>
              <w:t>President began his term, but that improvement in unemployment rates will not affect his popularity one way or the other. 4) the president will experience an additional loss of popularity if a war is on.</w:t>
            </w:r>
          </w:p>
        </w:tc>
        <w:tc>
          <w:tcPr>
            <w:tcW w:w="1440" w:type="dxa"/>
            <w:shd w:val="clear" w:color="auto" w:fill="auto"/>
            <w:hideMark/>
          </w:tcPr>
          <w:p w14:paraId="40A1395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Presidential Popularity </w:t>
            </w:r>
          </w:p>
        </w:tc>
        <w:tc>
          <w:tcPr>
            <w:tcW w:w="1710" w:type="dxa"/>
            <w:shd w:val="clear" w:color="auto" w:fill="auto"/>
            <w:hideMark/>
          </w:tcPr>
          <w:p w14:paraId="04217AC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coalition of minorities 2, Rally round the flag 3, Economic Slump 4, War</w:t>
            </w:r>
          </w:p>
        </w:tc>
        <w:tc>
          <w:tcPr>
            <w:tcW w:w="1530" w:type="dxa"/>
            <w:shd w:val="clear" w:color="auto" w:fill="auto"/>
            <w:hideMark/>
          </w:tcPr>
          <w:p w14:paraId="136FD2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multiple regression. (1)The first time without the "war" variable, adding dummy variable for each president, (2)and the second time with all four variables to see the effect of Korea and Vietnam war on the popularity.</w:t>
            </w:r>
          </w:p>
        </w:tc>
        <w:tc>
          <w:tcPr>
            <w:tcW w:w="2663" w:type="dxa"/>
            <w:shd w:val="clear" w:color="auto" w:fill="auto"/>
            <w:hideMark/>
          </w:tcPr>
          <w:p w14:paraId="43E39BA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fit of the resulting equation was very good: it explained 86 percent of the variance in presidential popularity. But the effect of each variable are very different.</w:t>
            </w:r>
          </w:p>
        </w:tc>
      </w:tr>
      <w:tr w:rsidR="00350745" w:rsidRPr="0056367D" w14:paraId="7584D044" w14:textId="77777777" w:rsidTr="00E71E2A">
        <w:trPr>
          <w:trHeight w:val="315"/>
        </w:trPr>
        <w:tc>
          <w:tcPr>
            <w:tcW w:w="1175" w:type="dxa"/>
            <w:shd w:val="clear" w:color="FF9900" w:fill="2F75B5"/>
            <w:hideMark/>
          </w:tcPr>
          <w:p w14:paraId="299DB4AB"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2228C8D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11AD5C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42C2CBD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613683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19240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2C06622"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7A1AE9B5"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5EA48E75" w14:textId="77777777" w:rsidTr="0056367D">
        <w:trPr>
          <w:trHeight w:val="3380"/>
        </w:trPr>
        <w:tc>
          <w:tcPr>
            <w:tcW w:w="1175" w:type="dxa"/>
            <w:shd w:val="clear" w:color="auto" w:fill="auto"/>
            <w:hideMark/>
          </w:tcPr>
          <w:p w14:paraId="3A8A7BA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John Mueller</w:t>
            </w:r>
          </w:p>
        </w:tc>
        <w:tc>
          <w:tcPr>
            <w:tcW w:w="1150" w:type="dxa"/>
            <w:shd w:val="clear" w:color="auto" w:fill="auto"/>
            <w:hideMark/>
          </w:tcPr>
          <w:p w14:paraId="6DB64F9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Public Expectations</w:t>
            </w:r>
          </w:p>
        </w:tc>
        <w:tc>
          <w:tcPr>
            <w:tcW w:w="2080" w:type="dxa"/>
            <w:shd w:val="clear" w:color="auto" w:fill="auto"/>
            <w:hideMark/>
          </w:tcPr>
          <w:p w14:paraId="06184E3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American people's anticipations of world war during the cold war period, specifically from after the WW2 till 1962.</w:t>
            </w:r>
          </w:p>
        </w:tc>
        <w:tc>
          <w:tcPr>
            <w:tcW w:w="1710" w:type="dxa"/>
            <w:shd w:val="clear" w:color="auto" w:fill="auto"/>
            <w:hideMark/>
          </w:tcPr>
          <w:p w14:paraId="6D7D5F4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1) , Generally, American's expectation of world war is affected mostly by belligerent behaviors by the two blocs, and the "mood" of the American public was briefly sensitive to short-term crises, but most determined by longer term (but not long-term) forces; 2) Educational level also account for expectation of war, well educated people are more optimistic of war in the short term (a few years), but differences diminish greatly.</w:t>
            </w:r>
          </w:p>
        </w:tc>
        <w:tc>
          <w:tcPr>
            <w:tcW w:w="1440" w:type="dxa"/>
            <w:shd w:val="clear" w:color="auto" w:fill="auto"/>
            <w:hideMark/>
          </w:tcPr>
          <w:p w14:paraId="7DBD3C0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Expectation by American public of major war</w:t>
            </w:r>
          </w:p>
        </w:tc>
        <w:tc>
          <w:tcPr>
            <w:tcW w:w="1710" w:type="dxa"/>
            <w:shd w:val="clear" w:color="auto" w:fill="auto"/>
            <w:hideMark/>
          </w:tcPr>
          <w:p w14:paraId="5FB591F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Time (short term and long term), 2)Incident of International conflicts (refractory </w:t>
            </w:r>
            <w:proofErr w:type="spellStart"/>
            <w:r w:rsidRPr="0056367D">
              <w:rPr>
                <w:rFonts w:ascii="Arial" w:eastAsia="Times New Roman" w:hAnsi="Arial" w:cs="Arial"/>
                <w:sz w:val="15"/>
                <w:szCs w:val="15"/>
              </w:rPr>
              <w:t>behaviour</w:t>
            </w:r>
            <w:proofErr w:type="spellEnd"/>
            <w:r w:rsidRPr="0056367D">
              <w:rPr>
                <w:rFonts w:ascii="Arial" w:eastAsia="Times New Roman" w:hAnsi="Arial" w:cs="Arial"/>
                <w:sz w:val="15"/>
                <w:szCs w:val="15"/>
              </w:rPr>
              <w:t xml:space="preserve">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 by both western and soviet union ) 3) Educational level</w:t>
            </w:r>
          </w:p>
        </w:tc>
        <w:tc>
          <w:tcPr>
            <w:tcW w:w="1530" w:type="dxa"/>
            <w:shd w:val="clear" w:color="auto" w:fill="auto"/>
            <w:hideMark/>
          </w:tcPr>
          <w:p w14:paraId="53ADA97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1) The study uses both the polling data and the </w:t>
            </w:r>
            <w:proofErr w:type="spellStart"/>
            <w:r w:rsidRPr="0056367D">
              <w:rPr>
                <w:rFonts w:ascii="Arial" w:eastAsia="Times New Roman" w:hAnsi="Arial" w:cs="Arial"/>
                <w:sz w:val="15"/>
                <w:szCs w:val="15"/>
              </w:rPr>
              <w:t>Gamson</w:t>
            </w:r>
            <w:proofErr w:type="spellEnd"/>
            <w:r w:rsidRPr="0056367D">
              <w:rPr>
                <w:rFonts w:ascii="Arial" w:eastAsia="Times New Roman" w:hAnsi="Arial" w:cs="Arial"/>
                <w:sz w:val="15"/>
                <w:szCs w:val="15"/>
              </w:rPr>
              <w:t>-Modigliani</w:t>
            </w:r>
            <w:r w:rsidRPr="0056367D">
              <w:rPr>
                <w:rFonts w:ascii="Arial" w:eastAsia="Times New Roman" w:hAnsi="Arial" w:cs="Arial"/>
                <w:sz w:val="15"/>
                <w:szCs w:val="15"/>
              </w:rPr>
              <w:br/>
              <w:t xml:space="preserve">variable to run a </w:t>
            </w:r>
            <w:proofErr w:type="spellStart"/>
            <w:r w:rsidRPr="0056367D">
              <w:rPr>
                <w:rFonts w:ascii="Arial" w:eastAsia="Times New Roman" w:hAnsi="Arial" w:cs="Arial"/>
                <w:sz w:val="15"/>
                <w:szCs w:val="15"/>
              </w:rPr>
              <w:t>mutiple</w:t>
            </w:r>
            <w:proofErr w:type="spellEnd"/>
            <w:r w:rsidRPr="0056367D">
              <w:rPr>
                <w:rFonts w:ascii="Arial" w:eastAsia="Times New Roman" w:hAnsi="Arial" w:cs="Arial"/>
                <w:sz w:val="15"/>
                <w:szCs w:val="15"/>
              </w:rPr>
              <w:t xml:space="preserve"> regression to see the major impact of major refractory and </w:t>
            </w:r>
            <w:proofErr w:type="spellStart"/>
            <w:r w:rsidRPr="0056367D">
              <w:rPr>
                <w:rFonts w:ascii="Arial" w:eastAsia="Times New Roman" w:hAnsi="Arial" w:cs="Arial"/>
                <w:sz w:val="15"/>
                <w:szCs w:val="15"/>
              </w:rPr>
              <w:t>reconcilatory</w:t>
            </w:r>
            <w:proofErr w:type="spellEnd"/>
            <w:r w:rsidRPr="0056367D">
              <w:rPr>
                <w:rFonts w:ascii="Arial" w:eastAsia="Times New Roman" w:hAnsi="Arial" w:cs="Arial"/>
                <w:sz w:val="15"/>
                <w:szCs w:val="15"/>
              </w:rPr>
              <w:t xml:space="preserve"> behaviors of the two sides in a certain period of time before a poll on the poll result of war </w:t>
            </w:r>
            <w:proofErr w:type="spellStart"/>
            <w:r w:rsidRPr="0056367D">
              <w:rPr>
                <w:rFonts w:ascii="Arial" w:eastAsia="Times New Roman" w:hAnsi="Arial" w:cs="Arial"/>
                <w:sz w:val="15"/>
                <w:szCs w:val="15"/>
              </w:rPr>
              <w:t>expectiation</w:t>
            </w:r>
            <w:proofErr w:type="spellEnd"/>
            <w:r w:rsidRPr="0056367D">
              <w:rPr>
                <w:rFonts w:ascii="Arial" w:eastAsia="Times New Roman" w:hAnsi="Arial" w:cs="Arial"/>
                <w:sz w:val="15"/>
                <w:szCs w:val="15"/>
              </w:rPr>
              <w:t xml:space="preserve">. 2) Then they </w:t>
            </w:r>
            <w:proofErr w:type="spellStart"/>
            <w:r w:rsidRPr="0056367D">
              <w:rPr>
                <w:rFonts w:ascii="Arial" w:eastAsia="Times New Roman" w:hAnsi="Arial" w:cs="Arial"/>
                <w:sz w:val="15"/>
                <w:szCs w:val="15"/>
              </w:rPr>
              <w:t>seperate</w:t>
            </w:r>
            <w:proofErr w:type="spellEnd"/>
            <w:r w:rsidRPr="0056367D">
              <w:rPr>
                <w:rFonts w:ascii="Arial" w:eastAsia="Times New Roman" w:hAnsi="Arial" w:cs="Arial"/>
                <w:sz w:val="15"/>
                <w:szCs w:val="15"/>
              </w:rPr>
              <w:t xml:space="preserve"> the people in three education levels, college and higher, high school level, and grade school level, use dummy variables for each educational group, </w:t>
            </w:r>
            <w:r w:rsidRPr="0056367D">
              <w:rPr>
                <w:rFonts w:ascii="Arial" w:eastAsia="Times New Roman" w:hAnsi="Arial" w:cs="Arial"/>
                <w:sz w:val="15"/>
                <w:szCs w:val="15"/>
              </w:rPr>
              <w:lastRenderedPageBreak/>
              <w:t>and time period from half year to 50 years and life time's expectation of war</w:t>
            </w:r>
          </w:p>
        </w:tc>
        <w:tc>
          <w:tcPr>
            <w:tcW w:w="2663" w:type="dxa"/>
            <w:shd w:val="clear" w:color="auto" w:fill="auto"/>
            <w:hideMark/>
          </w:tcPr>
          <w:p w14:paraId="484A1F6E"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(1)belligerent</w:t>
            </w:r>
            <w:r w:rsidRPr="0056367D">
              <w:rPr>
                <w:rFonts w:ascii="Arial" w:eastAsia="Times New Roman" w:hAnsi="Arial" w:cs="Arial"/>
                <w:sz w:val="15"/>
                <w:szCs w:val="15"/>
              </w:rPr>
              <w:br/>
              <w:t>behavior: the total amount of belligerent</w:t>
            </w:r>
            <w:r w:rsidRPr="0056367D">
              <w:rPr>
                <w:rFonts w:ascii="Arial" w:eastAsia="Times New Roman" w:hAnsi="Arial" w:cs="Arial"/>
                <w:sz w:val="15"/>
                <w:szCs w:val="15"/>
              </w:rPr>
              <w:br/>
              <w:t>behavior (Western plus Soviet) occurring in the two months</w:t>
            </w:r>
            <w:r w:rsidRPr="0056367D">
              <w:rPr>
                <w:rFonts w:ascii="Arial" w:eastAsia="Times New Roman" w:hAnsi="Arial" w:cs="Arial"/>
                <w:sz w:val="15"/>
                <w:szCs w:val="15"/>
              </w:rPr>
              <w:br/>
              <w:t>before the poll was taken has the strongest relation towards war expectation; (2)the American popular expectations of war react favorably to evidence of consistent conciliatory behavior on the part of the Soviet bloc given at least a 2-month period before the poll is taken; (3) differences are great in shorter period (5 year less), more educated people are less likely to expect a war, however in longer term, difference diminishes or even reverse.</w:t>
            </w:r>
          </w:p>
        </w:tc>
      </w:tr>
      <w:tr w:rsidR="00350745" w:rsidRPr="0056367D" w14:paraId="0ABCE35C" w14:textId="77777777" w:rsidTr="00E71E2A">
        <w:trPr>
          <w:trHeight w:val="315"/>
        </w:trPr>
        <w:tc>
          <w:tcPr>
            <w:tcW w:w="1175" w:type="dxa"/>
            <w:shd w:val="clear" w:color="FF9900" w:fill="2F75B5"/>
            <w:hideMark/>
          </w:tcPr>
          <w:p w14:paraId="4B65E7CA"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1F7A0175"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2696AD8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7D8B436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62A64EFD"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131282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75DD939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073EFA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1A496F2B" w14:textId="77777777" w:rsidTr="0056367D">
        <w:trPr>
          <w:trHeight w:val="1040"/>
        </w:trPr>
        <w:tc>
          <w:tcPr>
            <w:tcW w:w="1175" w:type="dxa"/>
            <w:shd w:val="clear" w:color="auto" w:fill="auto"/>
            <w:hideMark/>
          </w:tcPr>
          <w:p w14:paraId="69FA13F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Lewis-Beck/</w:t>
            </w:r>
            <w:proofErr w:type="spellStart"/>
            <w:r w:rsidRPr="0056367D">
              <w:rPr>
                <w:rFonts w:ascii="Arial" w:eastAsia="Times New Roman" w:hAnsi="Arial" w:cs="Arial"/>
                <w:sz w:val="15"/>
                <w:szCs w:val="15"/>
              </w:rPr>
              <w:t>Tien</w:t>
            </w:r>
            <w:proofErr w:type="spellEnd"/>
          </w:p>
        </w:tc>
        <w:tc>
          <w:tcPr>
            <w:tcW w:w="1150" w:type="dxa"/>
            <w:shd w:val="clear" w:color="auto" w:fill="auto"/>
            <w:hideMark/>
          </w:tcPr>
          <w:p w14:paraId="39DDC9E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Job of President and the Jobs Model Forecast: Obama for '08?</w:t>
            </w:r>
          </w:p>
        </w:tc>
        <w:tc>
          <w:tcPr>
            <w:tcW w:w="2080" w:type="dxa"/>
            <w:shd w:val="clear" w:color="auto" w:fill="auto"/>
            <w:hideMark/>
          </w:tcPr>
          <w:p w14:paraId="0C9823A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There is a high correlation between economic performance during a president's term, his approval rating, and whether he gets re-elected or his successor is elected. The two variables are broken down into five sub-variables that are broadly applicable.</w:t>
            </w:r>
          </w:p>
        </w:tc>
        <w:tc>
          <w:tcPr>
            <w:tcW w:w="1710" w:type="dxa"/>
            <w:shd w:val="clear" w:color="auto" w:fill="auto"/>
            <w:hideMark/>
          </w:tcPr>
          <w:p w14:paraId="439B7024" w14:textId="77777777" w:rsidR="0056367D" w:rsidRPr="0056367D" w:rsidRDefault="0056367D">
            <w:pPr>
              <w:rPr>
                <w:rFonts w:ascii="Arial" w:eastAsia="Times New Roman" w:hAnsi="Arial" w:cs="Arial"/>
                <w:color w:val="231F20"/>
                <w:sz w:val="15"/>
                <w:szCs w:val="15"/>
              </w:rPr>
            </w:pPr>
            <w:r w:rsidRPr="0056367D">
              <w:rPr>
                <w:rFonts w:ascii="Arial" w:eastAsia="Times New Roman" w:hAnsi="Arial" w:cs="Arial"/>
                <w:color w:val="231F20"/>
                <w:sz w:val="15"/>
                <w:szCs w:val="15"/>
              </w:rPr>
              <w:t>The Jobs Model predicts an Obama two-party popular vote forecast of 50.1% (actual: 52.9%)</w:t>
            </w:r>
          </w:p>
        </w:tc>
        <w:tc>
          <w:tcPr>
            <w:tcW w:w="1440" w:type="dxa"/>
            <w:shd w:val="clear" w:color="auto" w:fill="auto"/>
            <w:hideMark/>
          </w:tcPr>
          <w:p w14:paraId="3D29E5B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Vote share</w:t>
            </w:r>
          </w:p>
        </w:tc>
        <w:tc>
          <w:tcPr>
            <w:tcW w:w="1710" w:type="dxa"/>
            <w:shd w:val="clear" w:color="auto" w:fill="auto"/>
            <w:hideMark/>
          </w:tcPr>
          <w:p w14:paraId="0B5DEEF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Presidential popularity, economic growth (GNP), elected president running or not, job growth, </w:t>
            </w:r>
            <w:proofErr w:type="spellStart"/>
            <w:r w:rsidRPr="0056367D">
              <w:rPr>
                <w:rFonts w:ascii="Arial" w:eastAsia="Times New Roman" w:hAnsi="Arial" w:cs="Arial"/>
                <w:sz w:val="15"/>
                <w:szCs w:val="15"/>
              </w:rPr>
              <w:t>incumbant</w:t>
            </w:r>
            <w:proofErr w:type="spellEnd"/>
            <w:r w:rsidRPr="0056367D">
              <w:rPr>
                <w:rFonts w:ascii="Arial" w:eastAsia="Times New Roman" w:hAnsi="Arial" w:cs="Arial"/>
                <w:sz w:val="15"/>
                <w:szCs w:val="15"/>
              </w:rPr>
              <w:t xml:space="preserve"> status</w:t>
            </w:r>
          </w:p>
        </w:tc>
        <w:tc>
          <w:tcPr>
            <w:tcW w:w="1530" w:type="dxa"/>
            <w:shd w:val="clear" w:color="auto" w:fill="auto"/>
            <w:hideMark/>
          </w:tcPr>
          <w:p w14:paraId="2DA4C1D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w:t>
            </w:r>
          </w:p>
        </w:tc>
        <w:tc>
          <w:tcPr>
            <w:tcW w:w="2663" w:type="dxa"/>
            <w:shd w:val="clear" w:color="auto" w:fill="auto"/>
            <w:hideMark/>
          </w:tcPr>
          <w:p w14:paraId="24ACF54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This model has correctly picked winners for the past few elections, with the exception of the 2000 election, which forecast a Gore win (by popular vote, however, the model was correct). Each variable is significant. </w:t>
            </w:r>
          </w:p>
        </w:tc>
      </w:tr>
      <w:tr w:rsidR="0056367D" w:rsidRPr="0056367D" w14:paraId="7726384F" w14:textId="77777777" w:rsidTr="0056367D">
        <w:trPr>
          <w:trHeight w:val="1300"/>
        </w:trPr>
        <w:tc>
          <w:tcPr>
            <w:tcW w:w="1175" w:type="dxa"/>
            <w:shd w:val="clear" w:color="auto" w:fill="auto"/>
            <w:hideMark/>
          </w:tcPr>
          <w:p w14:paraId="0E3A931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Linzer</w:t>
            </w:r>
          </w:p>
        </w:tc>
        <w:tc>
          <w:tcPr>
            <w:tcW w:w="1150" w:type="dxa"/>
            <w:shd w:val="clear" w:color="auto" w:fill="auto"/>
            <w:hideMark/>
          </w:tcPr>
          <w:p w14:paraId="7828FA3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Dynamic Bayesian Forecasting</w:t>
            </w:r>
          </w:p>
        </w:tc>
        <w:tc>
          <w:tcPr>
            <w:tcW w:w="2080" w:type="dxa"/>
            <w:shd w:val="clear" w:color="auto" w:fill="auto"/>
            <w:hideMark/>
          </w:tcPr>
          <w:p w14:paraId="5713362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Dynamic Bayesian forecasting is superior to structural models because it updates in real-time as new polls arrive. The author applies this method to individual states, giving it superior prediction of </w:t>
            </w:r>
            <w:r w:rsidRPr="0056367D">
              <w:rPr>
                <w:rFonts w:ascii="Arial" w:eastAsia="Times New Roman" w:hAnsi="Arial" w:cs="Arial"/>
                <w:sz w:val="15"/>
                <w:szCs w:val="15"/>
              </w:rPr>
              <w:lastRenderedPageBreak/>
              <w:t>electoral college votes.</w:t>
            </w:r>
          </w:p>
        </w:tc>
        <w:tc>
          <w:tcPr>
            <w:tcW w:w="1710" w:type="dxa"/>
            <w:shd w:val="clear" w:color="auto" w:fill="auto"/>
            <w:hideMark/>
          </w:tcPr>
          <w:p w14:paraId="1710E52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The author shows how a sequence of state-level polls can be used to estimate both current voter preferences and forecasts of the election outcome for </w:t>
            </w:r>
            <w:r w:rsidRPr="0056367D">
              <w:rPr>
                <w:rFonts w:ascii="Arial" w:eastAsia="Times New Roman" w:hAnsi="Arial" w:cs="Arial"/>
                <w:sz w:val="15"/>
                <w:szCs w:val="15"/>
              </w:rPr>
              <w:lastRenderedPageBreak/>
              <w:t>each state on any given day, regardless of whether a poll was conducted on that day.</w:t>
            </w:r>
          </w:p>
        </w:tc>
        <w:tc>
          <w:tcPr>
            <w:tcW w:w="1440" w:type="dxa"/>
            <w:shd w:val="clear" w:color="auto" w:fill="auto"/>
            <w:hideMark/>
          </w:tcPr>
          <w:p w14:paraId="7E3426D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Election outcome - based on electoral votes</w:t>
            </w:r>
          </w:p>
        </w:tc>
        <w:tc>
          <w:tcPr>
            <w:tcW w:w="1710" w:type="dxa"/>
            <w:shd w:val="clear" w:color="auto" w:fill="auto"/>
            <w:hideMark/>
          </w:tcPr>
          <w:p w14:paraId="31C2005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Pre-election polls</w:t>
            </w:r>
          </w:p>
        </w:tc>
        <w:tc>
          <w:tcPr>
            <w:tcW w:w="1530" w:type="dxa"/>
            <w:shd w:val="clear" w:color="auto" w:fill="auto"/>
            <w:hideMark/>
          </w:tcPr>
          <w:p w14:paraId="7A949A9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Polls are input into a Bayesian model, which updates its forecast based on the added information. This information is added to structural </w:t>
            </w:r>
            <w:r w:rsidRPr="0056367D">
              <w:rPr>
                <w:rFonts w:ascii="Arial" w:eastAsia="Times New Roman" w:hAnsi="Arial" w:cs="Arial"/>
                <w:sz w:val="15"/>
                <w:szCs w:val="15"/>
              </w:rPr>
              <w:lastRenderedPageBreak/>
              <w:t>forecasts in order to create a combined model.</w:t>
            </w:r>
          </w:p>
        </w:tc>
        <w:tc>
          <w:tcPr>
            <w:tcW w:w="2663" w:type="dxa"/>
            <w:shd w:val="clear" w:color="auto" w:fill="auto"/>
            <w:hideMark/>
          </w:tcPr>
          <w:p w14:paraId="31FAA20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The model was tested on the 2008 election, and was able to predict an Obama victory two months prior to the election. The model estimated nearly 100% chance of victory, with electoral vote counts in a range of 338 to 387; the actual electoral vote count was 365.</w:t>
            </w:r>
          </w:p>
        </w:tc>
      </w:tr>
      <w:tr w:rsidR="00350745" w:rsidRPr="0056367D" w14:paraId="4190B51B" w14:textId="77777777" w:rsidTr="00E71E2A">
        <w:trPr>
          <w:trHeight w:val="315"/>
        </w:trPr>
        <w:tc>
          <w:tcPr>
            <w:tcW w:w="1175" w:type="dxa"/>
            <w:shd w:val="clear" w:color="FF9900" w:fill="2F75B5"/>
            <w:hideMark/>
          </w:tcPr>
          <w:p w14:paraId="6F4D5CC8"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05ED4ACA"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7B5ACAAC"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651E178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4E797760"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24E575D8"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11E69C63"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570A4F4A"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74E74F06" w14:textId="77777777" w:rsidTr="0056367D">
        <w:trPr>
          <w:trHeight w:val="2080"/>
        </w:trPr>
        <w:tc>
          <w:tcPr>
            <w:tcW w:w="1175" w:type="dxa"/>
            <w:shd w:val="clear" w:color="auto" w:fill="auto"/>
            <w:hideMark/>
          </w:tcPr>
          <w:p w14:paraId="104B2C22"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Mongetomery</w:t>
            </w:r>
            <w:proofErr w:type="spellEnd"/>
            <w:r w:rsidRPr="0056367D">
              <w:rPr>
                <w:rFonts w:ascii="Arial" w:eastAsia="Times New Roman" w:hAnsi="Arial" w:cs="Arial"/>
                <w:sz w:val="15"/>
                <w:szCs w:val="15"/>
              </w:rPr>
              <w:t>, Hollenbeck, and Ward</w:t>
            </w:r>
          </w:p>
        </w:tc>
        <w:tc>
          <w:tcPr>
            <w:tcW w:w="1150" w:type="dxa"/>
            <w:shd w:val="clear" w:color="auto" w:fill="auto"/>
            <w:hideMark/>
          </w:tcPr>
          <w:p w14:paraId="2EE8CA87"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Improving predictions</w:t>
            </w:r>
          </w:p>
        </w:tc>
        <w:tc>
          <w:tcPr>
            <w:tcW w:w="2080" w:type="dxa"/>
            <w:shd w:val="clear" w:color="auto" w:fill="auto"/>
            <w:hideMark/>
          </w:tcPr>
          <w:p w14:paraId="33AE5D08"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Ensemble Bayesian methods are the best forecasting models, as they combine multiple diverse models into a coherent whole model.</w:t>
            </w:r>
          </w:p>
        </w:tc>
        <w:tc>
          <w:tcPr>
            <w:tcW w:w="1710" w:type="dxa"/>
            <w:shd w:val="clear" w:color="auto" w:fill="auto"/>
            <w:hideMark/>
          </w:tcPr>
          <w:p w14:paraId="4333DA64"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Presidential election forecasting is greatly improved by combining multiple models in Ensemble Bayesian Model Averaging (EBMA).</w:t>
            </w:r>
          </w:p>
        </w:tc>
        <w:tc>
          <w:tcPr>
            <w:tcW w:w="1440" w:type="dxa"/>
            <w:shd w:val="clear" w:color="FFFFFF" w:fill="FFFFFF"/>
            <w:noWrap/>
            <w:hideMark/>
          </w:tcPr>
          <w:p w14:paraId="374E0A0B" w14:textId="77777777" w:rsidR="0056367D" w:rsidRPr="0056367D" w:rsidRDefault="0056367D">
            <w:pPr>
              <w:rPr>
                <w:rFonts w:ascii="Arial" w:eastAsia="Times New Roman" w:hAnsi="Arial" w:cs="Arial"/>
                <w:color w:val="000000"/>
                <w:sz w:val="15"/>
                <w:szCs w:val="15"/>
              </w:rPr>
            </w:pPr>
            <w:r w:rsidRPr="0056367D">
              <w:rPr>
                <w:rFonts w:ascii="Arial" w:eastAsia="Times New Roman" w:hAnsi="Arial" w:cs="Arial"/>
                <w:color w:val="000000"/>
                <w:sz w:val="15"/>
                <w:szCs w:val="15"/>
              </w:rPr>
              <w:t>Model prediction accuracy.</w:t>
            </w:r>
          </w:p>
        </w:tc>
        <w:tc>
          <w:tcPr>
            <w:tcW w:w="1710" w:type="dxa"/>
            <w:shd w:val="clear" w:color="auto" w:fill="auto"/>
            <w:hideMark/>
          </w:tcPr>
          <w:p w14:paraId="47E4080F"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Six distinct forecasting models developed by academics: Campbell, </w:t>
            </w:r>
            <w:proofErr w:type="spellStart"/>
            <w:r w:rsidRPr="0056367D">
              <w:rPr>
                <w:rFonts w:ascii="Arial" w:eastAsia="Times New Roman" w:hAnsi="Arial" w:cs="Arial"/>
                <w:sz w:val="15"/>
                <w:szCs w:val="15"/>
              </w:rPr>
              <w:t>Abromowitz</w:t>
            </w:r>
            <w:proofErr w:type="spellEnd"/>
            <w:r w:rsidRPr="0056367D">
              <w:rPr>
                <w:rFonts w:ascii="Arial" w:eastAsia="Times New Roman" w:hAnsi="Arial" w:cs="Arial"/>
                <w:sz w:val="15"/>
                <w:szCs w:val="15"/>
              </w:rPr>
              <w:t xml:space="preserve">, </w:t>
            </w:r>
            <w:proofErr w:type="spellStart"/>
            <w:r w:rsidRPr="0056367D">
              <w:rPr>
                <w:rFonts w:ascii="Arial" w:eastAsia="Times New Roman" w:hAnsi="Arial" w:cs="Arial"/>
                <w:sz w:val="15"/>
                <w:szCs w:val="15"/>
              </w:rPr>
              <w:t>Hibbs</w:t>
            </w:r>
            <w:proofErr w:type="spellEnd"/>
            <w:r w:rsidRPr="0056367D">
              <w:rPr>
                <w:rFonts w:ascii="Arial" w:eastAsia="Times New Roman" w:hAnsi="Arial" w:cs="Arial"/>
                <w:sz w:val="15"/>
                <w:szCs w:val="15"/>
              </w:rPr>
              <w:t>, Fair, Lewis-Beck/</w:t>
            </w:r>
            <w:proofErr w:type="spellStart"/>
            <w:r w:rsidRPr="0056367D">
              <w:rPr>
                <w:rFonts w:ascii="Arial" w:eastAsia="Times New Roman" w:hAnsi="Arial" w:cs="Arial"/>
                <w:sz w:val="15"/>
                <w:szCs w:val="15"/>
              </w:rPr>
              <w:t>Tien</w:t>
            </w:r>
            <w:proofErr w:type="spellEnd"/>
            <w:r w:rsidRPr="0056367D">
              <w:rPr>
                <w:rFonts w:ascii="Arial" w:eastAsia="Times New Roman" w:hAnsi="Arial" w:cs="Arial"/>
                <w:sz w:val="15"/>
                <w:szCs w:val="15"/>
              </w:rPr>
              <w:t xml:space="preserve">, EWT2C2. All but </w:t>
            </w:r>
            <w:proofErr w:type="spellStart"/>
            <w:r w:rsidRPr="0056367D">
              <w:rPr>
                <w:rFonts w:ascii="Arial" w:eastAsia="Times New Roman" w:hAnsi="Arial" w:cs="Arial"/>
                <w:sz w:val="15"/>
                <w:szCs w:val="15"/>
              </w:rPr>
              <w:t>Hibbs</w:t>
            </w:r>
            <w:proofErr w:type="spellEnd"/>
            <w:r w:rsidRPr="0056367D">
              <w:rPr>
                <w:rFonts w:ascii="Arial" w:eastAsia="Times New Roman" w:hAnsi="Arial" w:cs="Arial"/>
                <w:sz w:val="15"/>
                <w:szCs w:val="15"/>
              </w:rPr>
              <w:t xml:space="preserve"> were simple regression models.</w:t>
            </w:r>
          </w:p>
        </w:tc>
        <w:tc>
          <w:tcPr>
            <w:tcW w:w="1530" w:type="dxa"/>
            <w:shd w:val="clear" w:color="auto" w:fill="auto"/>
            <w:hideMark/>
          </w:tcPr>
          <w:p w14:paraId="12160CE8" w14:textId="77777777" w:rsidR="0056367D" w:rsidRPr="0056367D" w:rsidRDefault="0056367D">
            <w:pPr>
              <w:rPr>
                <w:rFonts w:ascii="'NimbusRomNo9L'" w:eastAsia="Times New Roman" w:hAnsi="'NimbusRomNo9L'" w:cs="Arial"/>
                <w:sz w:val="15"/>
                <w:szCs w:val="15"/>
              </w:rPr>
            </w:pPr>
            <w:r w:rsidRPr="0056367D">
              <w:rPr>
                <w:rFonts w:ascii="'NimbusRomNo9L'" w:eastAsia="Times New Roman" w:hAnsi="'NimbusRomNo9L'" w:cs="Arial"/>
                <w:sz w:val="15"/>
                <w:szCs w:val="15"/>
              </w:rPr>
              <w:t>EBMA creates forecasts by creating weighted averages of component predictions, or component predictive probability distribution functions (PDFs). The weight assigned to each component forecast reflects two aspects of the components’ past forecasts. First, ceteris paribus, the EBMA model will give greater weight to forecasts that were more accurate in the past. Second, ceteris paribus, it will assign a greater weight to models that made unique (but correct) predictions.</w:t>
            </w:r>
          </w:p>
        </w:tc>
        <w:tc>
          <w:tcPr>
            <w:tcW w:w="2663" w:type="dxa"/>
            <w:shd w:val="clear" w:color="auto" w:fill="auto"/>
            <w:hideMark/>
          </w:tcPr>
          <w:p w14:paraId="72F9D18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EBMA model outperformed any one </w:t>
            </w:r>
            <w:proofErr w:type="spellStart"/>
            <w:r w:rsidRPr="0056367D">
              <w:rPr>
                <w:rFonts w:ascii="Arial" w:eastAsia="Times New Roman" w:hAnsi="Arial" w:cs="Arial"/>
                <w:sz w:val="15"/>
                <w:szCs w:val="15"/>
              </w:rPr>
              <w:t>compenent</w:t>
            </w:r>
            <w:proofErr w:type="spellEnd"/>
            <w:r w:rsidRPr="0056367D">
              <w:rPr>
                <w:rFonts w:ascii="Arial" w:eastAsia="Times New Roman" w:hAnsi="Arial" w:cs="Arial"/>
                <w:sz w:val="15"/>
                <w:szCs w:val="15"/>
              </w:rPr>
              <w:t xml:space="preserve"> model. In the presidential election portion of the paper, it outperformed by having more correct predictions and, therefore, lower MSE than any component model.</w:t>
            </w:r>
          </w:p>
        </w:tc>
      </w:tr>
      <w:tr w:rsidR="0056367D" w:rsidRPr="0056367D" w14:paraId="3B7841C1" w14:textId="77777777" w:rsidTr="0056367D">
        <w:trPr>
          <w:trHeight w:val="780"/>
        </w:trPr>
        <w:tc>
          <w:tcPr>
            <w:tcW w:w="1175" w:type="dxa"/>
            <w:shd w:val="clear" w:color="auto" w:fill="auto"/>
            <w:hideMark/>
          </w:tcPr>
          <w:p w14:paraId="68CFA17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Simon </w:t>
            </w:r>
            <w:proofErr w:type="spellStart"/>
            <w:r w:rsidRPr="0056367D">
              <w:rPr>
                <w:rFonts w:ascii="Arial" w:eastAsia="Times New Roman" w:hAnsi="Arial" w:cs="Arial"/>
                <w:sz w:val="15"/>
                <w:szCs w:val="15"/>
              </w:rPr>
              <w:t>Jackman</w:t>
            </w:r>
            <w:proofErr w:type="spellEnd"/>
          </w:p>
        </w:tc>
        <w:tc>
          <w:tcPr>
            <w:tcW w:w="1150" w:type="dxa"/>
            <w:shd w:val="clear" w:color="auto" w:fill="auto"/>
            <w:hideMark/>
          </w:tcPr>
          <w:p w14:paraId="00728863"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Estimation and Inference Are Missing Data Problems: Unifying </w:t>
            </w:r>
            <w:r w:rsidRPr="0056367D">
              <w:rPr>
                <w:rFonts w:ascii="Arial" w:eastAsia="Times New Roman" w:hAnsi="Arial" w:cs="Arial"/>
                <w:sz w:val="15"/>
                <w:szCs w:val="15"/>
              </w:rPr>
              <w:lastRenderedPageBreak/>
              <w:t>Social Science Statistics via Bayesian Simulation</w:t>
            </w:r>
          </w:p>
        </w:tc>
        <w:tc>
          <w:tcPr>
            <w:tcW w:w="2080" w:type="dxa"/>
            <w:shd w:val="clear" w:color="auto" w:fill="auto"/>
            <w:hideMark/>
          </w:tcPr>
          <w:p w14:paraId="44E6E0E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Bayesian models improve estimations by being able to calculate "auxiliary variables", like missing data. This advantage is analyzed in several </w:t>
            </w:r>
            <w:r w:rsidRPr="0056367D">
              <w:rPr>
                <w:rFonts w:ascii="Arial" w:eastAsia="Times New Roman" w:hAnsi="Arial" w:cs="Arial"/>
                <w:sz w:val="15"/>
                <w:szCs w:val="15"/>
              </w:rPr>
              <w:lastRenderedPageBreak/>
              <w:t>contexts and examples.</w:t>
            </w:r>
          </w:p>
        </w:tc>
        <w:tc>
          <w:tcPr>
            <w:tcW w:w="1710" w:type="dxa"/>
            <w:shd w:val="clear" w:color="auto" w:fill="auto"/>
            <w:hideMark/>
          </w:tcPr>
          <w:p w14:paraId="684E0A4D"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lastRenderedPageBreak/>
              <w:t xml:space="preserve">We can use </w:t>
            </w:r>
            <w:proofErr w:type="spellStart"/>
            <w:r w:rsidRPr="0056367D">
              <w:rPr>
                <w:rFonts w:ascii="Arial" w:eastAsia="Times New Roman" w:hAnsi="Arial" w:cs="Arial"/>
                <w:sz w:val="15"/>
                <w:szCs w:val="15"/>
              </w:rPr>
              <w:t>bayesian</w:t>
            </w:r>
            <w:proofErr w:type="spellEnd"/>
            <w:r w:rsidRPr="0056367D">
              <w:rPr>
                <w:rFonts w:ascii="Arial" w:eastAsia="Times New Roman" w:hAnsi="Arial" w:cs="Arial"/>
                <w:sz w:val="15"/>
                <w:szCs w:val="15"/>
              </w:rPr>
              <w:t xml:space="preserve"> models to track auxiliary variables.</w:t>
            </w:r>
          </w:p>
        </w:tc>
        <w:tc>
          <w:tcPr>
            <w:tcW w:w="1440" w:type="dxa"/>
            <w:shd w:val="clear" w:color="auto" w:fill="auto"/>
            <w:hideMark/>
          </w:tcPr>
          <w:p w14:paraId="14EE2D3A"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Example about </w:t>
            </w:r>
            <w:proofErr w:type="spellStart"/>
            <w:r w:rsidRPr="0056367D">
              <w:rPr>
                <w:rFonts w:ascii="Arial" w:eastAsia="Times New Roman" w:hAnsi="Arial" w:cs="Arial"/>
                <w:sz w:val="15"/>
                <w:szCs w:val="15"/>
              </w:rPr>
              <w:t>incumbacy</w:t>
            </w:r>
            <w:proofErr w:type="spellEnd"/>
            <w:r w:rsidRPr="0056367D">
              <w:rPr>
                <w:rFonts w:ascii="Arial" w:eastAsia="Times New Roman" w:hAnsi="Arial" w:cs="Arial"/>
                <w:sz w:val="15"/>
                <w:szCs w:val="15"/>
              </w:rPr>
              <w:t xml:space="preserve"> estimation: Vote share</w:t>
            </w:r>
          </w:p>
        </w:tc>
        <w:tc>
          <w:tcPr>
            <w:tcW w:w="1710" w:type="dxa"/>
            <w:shd w:val="clear" w:color="auto" w:fill="auto"/>
            <w:hideMark/>
          </w:tcPr>
          <w:p w14:paraId="1049CA3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Previous winning party and party affiliation</w:t>
            </w:r>
          </w:p>
        </w:tc>
        <w:tc>
          <w:tcPr>
            <w:tcW w:w="1530" w:type="dxa"/>
            <w:shd w:val="clear" w:color="auto" w:fill="auto"/>
            <w:noWrap/>
            <w:hideMark/>
          </w:tcPr>
          <w:p w14:paraId="79DF3FA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OLS, Maximum Likelihood and Bayesian Methods</w:t>
            </w:r>
          </w:p>
        </w:tc>
        <w:tc>
          <w:tcPr>
            <w:tcW w:w="2663" w:type="dxa"/>
            <w:shd w:val="clear" w:color="auto" w:fill="auto"/>
            <w:hideMark/>
          </w:tcPr>
          <w:p w14:paraId="049AA35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Republican incumbents receive a bigger advantage than democrats. Bayesian methods say that incumbency advantage is the same.</w:t>
            </w:r>
          </w:p>
        </w:tc>
      </w:tr>
      <w:tr w:rsidR="00350745" w:rsidRPr="0056367D" w14:paraId="37161403" w14:textId="77777777" w:rsidTr="00E71E2A">
        <w:trPr>
          <w:trHeight w:val="315"/>
        </w:trPr>
        <w:tc>
          <w:tcPr>
            <w:tcW w:w="1175" w:type="dxa"/>
            <w:shd w:val="clear" w:color="FF9900" w:fill="2F75B5"/>
            <w:hideMark/>
          </w:tcPr>
          <w:p w14:paraId="07BFB625" w14:textId="77777777" w:rsidR="00350745" w:rsidRPr="0056367D" w:rsidRDefault="00350745" w:rsidP="00E71E2A">
            <w:pPr>
              <w:rPr>
                <w:rFonts w:ascii="Arial" w:eastAsia="Times New Roman" w:hAnsi="Arial" w:cs="Arial"/>
                <w:b/>
                <w:bCs/>
                <w:color w:val="FFFFFF"/>
                <w:sz w:val="15"/>
                <w:szCs w:val="15"/>
                <w:lang w:eastAsia="en-US"/>
              </w:rPr>
            </w:pPr>
            <w:r w:rsidRPr="0056367D">
              <w:rPr>
                <w:rFonts w:ascii="Arial" w:eastAsia="Times New Roman" w:hAnsi="Arial" w:cs="Arial"/>
                <w:b/>
                <w:bCs/>
                <w:color w:val="FFFFFF"/>
                <w:sz w:val="15"/>
                <w:szCs w:val="15"/>
              </w:rPr>
              <w:lastRenderedPageBreak/>
              <w:t>Name</w:t>
            </w:r>
          </w:p>
        </w:tc>
        <w:tc>
          <w:tcPr>
            <w:tcW w:w="1150" w:type="dxa"/>
            <w:shd w:val="clear" w:color="FF9900" w:fill="2F75B5"/>
            <w:hideMark/>
          </w:tcPr>
          <w:p w14:paraId="60BB59B2" w14:textId="77777777" w:rsidR="00350745" w:rsidRPr="0056367D" w:rsidRDefault="00350745" w:rsidP="00E71E2A">
            <w:pPr>
              <w:rPr>
                <w:rFonts w:ascii="Arial" w:eastAsia="Times New Roman" w:hAnsi="Arial" w:cs="Arial"/>
                <w:color w:val="FFFFFF"/>
                <w:sz w:val="15"/>
                <w:szCs w:val="15"/>
              </w:rPr>
            </w:pPr>
            <w:r w:rsidRPr="0056367D">
              <w:rPr>
                <w:rFonts w:ascii="Arial" w:eastAsia="Times New Roman" w:hAnsi="Arial" w:cs="Arial"/>
                <w:color w:val="FFFFFF"/>
                <w:sz w:val="15"/>
                <w:szCs w:val="15"/>
              </w:rPr>
              <w:t>Title</w:t>
            </w:r>
          </w:p>
        </w:tc>
        <w:tc>
          <w:tcPr>
            <w:tcW w:w="2080" w:type="dxa"/>
            <w:shd w:val="clear" w:color="FF9900" w:fill="2F75B5"/>
            <w:hideMark/>
          </w:tcPr>
          <w:p w14:paraId="0E6CDA9B"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Argument</w:t>
            </w:r>
          </w:p>
        </w:tc>
        <w:tc>
          <w:tcPr>
            <w:tcW w:w="1710" w:type="dxa"/>
            <w:shd w:val="clear" w:color="FF9900" w:fill="2F75B5"/>
            <w:hideMark/>
          </w:tcPr>
          <w:p w14:paraId="010B37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Key Finding</w:t>
            </w:r>
          </w:p>
        </w:tc>
        <w:tc>
          <w:tcPr>
            <w:tcW w:w="1440" w:type="dxa"/>
            <w:shd w:val="clear" w:color="FF9900" w:fill="2F75B5"/>
            <w:hideMark/>
          </w:tcPr>
          <w:p w14:paraId="264D2B79"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Dependent Variable</w:t>
            </w:r>
          </w:p>
        </w:tc>
        <w:tc>
          <w:tcPr>
            <w:tcW w:w="1710" w:type="dxa"/>
            <w:shd w:val="clear" w:color="FF9900" w:fill="2F75B5"/>
            <w:hideMark/>
          </w:tcPr>
          <w:p w14:paraId="79898AAF"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Independent Variable</w:t>
            </w:r>
          </w:p>
        </w:tc>
        <w:tc>
          <w:tcPr>
            <w:tcW w:w="1530" w:type="dxa"/>
            <w:shd w:val="clear" w:color="FF9900" w:fill="2F75B5"/>
            <w:hideMark/>
          </w:tcPr>
          <w:p w14:paraId="2C9A5D17"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Method</w:t>
            </w:r>
          </w:p>
        </w:tc>
        <w:tc>
          <w:tcPr>
            <w:tcW w:w="2663" w:type="dxa"/>
            <w:shd w:val="clear" w:color="FF9900" w:fill="2F75B5"/>
            <w:hideMark/>
          </w:tcPr>
          <w:p w14:paraId="38F200D1" w14:textId="77777777" w:rsidR="00350745" w:rsidRPr="0056367D" w:rsidRDefault="00350745" w:rsidP="00E71E2A">
            <w:pPr>
              <w:rPr>
                <w:rFonts w:ascii="Arial" w:eastAsia="Times New Roman" w:hAnsi="Arial" w:cs="Arial"/>
                <w:b/>
                <w:bCs/>
                <w:color w:val="FFFFFF"/>
                <w:sz w:val="15"/>
                <w:szCs w:val="15"/>
              </w:rPr>
            </w:pPr>
            <w:r w:rsidRPr="0056367D">
              <w:rPr>
                <w:rFonts w:ascii="Arial" w:eastAsia="Times New Roman" w:hAnsi="Arial" w:cs="Arial"/>
                <w:b/>
                <w:bCs/>
                <w:color w:val="FFFFFF"/>
                <w:sz w:val="15"/>
                <w:szCs w:val="15"/>
              </w:rPr>
              <w:t>Outcomes</w:t>
            </w:r>
          </w:p>
        </w:tc>
      </w:tr>
      <w:tr w:rsidR="0056367D" w:rsidRPr="0056367D" w14:paraId="69F0D6D2" w14:textId="77777777" w:rsidTr="0056367D">
        <w:trPr>
          <w:trHeight w:val="2340"/>
        </w:trPr>
        <w:tc>
          <w:tcPr>
            <w:tcW w:w="1175" w:type="dxa"/>
            <w:shd w:val="clear" w:color="auto" w:fill="auto"/>
            <w:hideMark/>
          </w:tcPr>
          <w:p w14:paraId="0F7F4F19" w14:textId="77777777" w:rsidR="0056367D" w:rsidRPr="0056367D" w:rsidRDefault="0056367D">
            <w:pPr>
              <w:rPr>
                <w:rFonts w:ascii="Arial" w:eastAsia="Times New Roman" w:hAnsi="Arial" w:cs="Arial"/>
                <w:sz w:val="15"/>
                <w:szCs w:val="15"/>
              </w:rPr>
            </w:pPr>
            <w:proofErr w:type="spellStart"/>
            <w:r w:rsidRPr="0056367D">
              <w:rPr>
                <w:rFonts w:ascii="Arial" w:eastAsia="Times New Roman" w:hAnsi="Arial" w:cs="Arial"/>
                <w:sz w:val="15"/>
                <w:szCs w:val="15"/>
              </w:rPr>
              <w:t>Wlezien</w:t>
            </w:r>
            <w:proofErr w:type="spellEnd"/>
            <w:r w:rsidRPr="0056367D">
              <w:rPr>
                <w:rFonts w:ascii="Arial" w:eastAsia="Times New Roman" w:hAnsi="Arial" w:cs="Arial"/>
                <w:sz w:val="15"/>
                <w:szCs w:val="15"/>
              </w:rPr>
              <w:t xml:space="preserve"> and Erikson</w:t>
            </w:r>
          </w:p>
        </w:tc>
        <w:tc>
          <w:tcPr>
            <w:tcW w:w="1150" w:type="dxa"/>
            <w:shd w:val="clear" w:color="auto" w:fill="auto"/>
            <w:hideMark/>
          </w:tcPr>
          <w:p w14:paraId="220A3E96"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Temporal Horizons</w:t>
            </w:r>
          </w:p>
        </w:tc>
        <w:tc>
          <w:tcPr>
            <w:tcW w:w="2080" w:type="dxa"/>
            <w:shd w:val="clear" w:color="auto" w:fill="auto"/>
            <w:hideMark/>
          </w:tcPr>
          <w:p w14:paraId="7E0FC56C"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Using Leading economic indicators substantially improves electoral forecast</w:t>
            </w:r>
          </w:p>
        </w:tc>
        <w:tc>
          <w:tcPr>
            <w:tcW w:w="1710" w:type="dxa"/>
            <w:shd w:val="clear" w:color="auto" w:fill="auto"/>
            <w:hideMark/>
          </w:tcPr>
          <w:p w14:paraId="3E15C4A2"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The two variables used are Cumulative Per Capita Income and Presidential Approval.  At the Election Time, The net economic effect is the most important issue in determining elections.  Each quarter’s income growth rate is weighted 1.25 times the one before.  Income growth is more important toward the end of a President’s term than in the beginning.  Measures of the leading indicators may capture economic performance better than simple summary indicators taken after the fact.  Using Leading economic indicators substantially improves electoral forecast.  </w:t>
            </w:r>
          </w:p>
        </w:tc>
        <w:tc>
          <w:tcPr>
            <w:tcW w:w="1440" w:type="dxa"/>
            <w:shd w:val="clear" w:color="auto" w:fill="auto"/>
            <w:hideMark/>
          </w:tcPr>
          <w:p w14:paraId="64255331"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Incumbent Party Vote</w:t>
            </w:r>
          </w:p>
        </w:tc>
        <w:tc>
          <w:tcPr>
            <w:tcW w:w="1710" w:type="dxa"/>
            <w:shd w:val="clear" w:color="auto" w:fill="auto"/>
            <w:hideMark/>
          </w:tcPr>
          <w:p w14:paraId="06F55E9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LEIG:  Leading Economic Indicators Growth </w:t>
            </w:r>
            <w:r w:rsidRPr="0056367D">
              <w:rPr>
                <w:rFonts w:ascii="Arial" w:eastAsia="Times New Roman" w:hAnsi="Arial" w:cs="Arial"/>
                <w:sz w:val="15"/>
                <w:szCs w:val="15"/>
              </w:rPr>
              <w:br/>
              <w:t>Income Growth</w:t>
            </w:r>
            <w:r w:rsidRPr="0056367D">
              <w:rPr>
                <w:rFonts w:ascii="Arial" w:eastAsia="Times New Roman" w:hAnsi="Arial" w:cs="Arial"/>
                <w:sz w:val="15"/>
                <w:szCs w:val="15"/>
              </w:rPr>
              <w:br/>
              <w:t>(W : The Nation's Economic Welfare)</w:t>
            </w:r>
            <w:r w:rsidRPr="0056367D">
              <w:rPr>
                <w:rFonts w:ascii="Arial" w:eastAsia="Times New Roman" w:hAnsi="Arial" w:cs="Arial"/>
                <w:sz w:val="15"/>
                <w:szCs w:val="15"/>
              </w:rPr>
              <w:br/>
              <w:t>Presidential Approval</w:t>
            </w:r>
          </w:p>
        </w:tc>
        <w:tc>
          <w:tcPr>
            <w:tcW w:w="1530" w:type="dxa"/>
            <w:shd w:val="clear" w:color="auto" w:fill="auto"/>
            <w:hideMark/>
          </w:tcPr>
          <w:p w14:paraId="0E397309"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 xml:space="preserve">Regression Analysis: </w:t>
            </w:r>
          </w:p>
        </w:tc>
        <w:tc>
          <w:tcPr>
            <w:tcW w:w="2663" w:type="dxa"/>
            <w:shd w:val="clear" w:color="auto" w:fill="auto"/>
            <w:hideMark/>
          </w:tcPr>
          <w:p w14:paraId="4CFEE700" w14:textId="77777777" w:rsidR="0056367D" w:rsidRPr="0056367D" w:rsidRDefault="0056367D">
            <w:pPr>
              <w:rPr>
                <w:rFonts w:ascii="Arial" w:eastAsia="Times New Roman" w:hAnsi="Arial" w:cs="Arial"/>
                <w:sz w:val="15"/>
                <w:szCs w:val="15"/>
              </w:rPr>
            </w:pPr>
            <w:r w:rsidRPr="0056367D">
              <w:rPr>
                <w:rFonts w:ascii="Arial" w:eastAsia="Times New Roman" w:hAnsi="Arial" w:cs="Arial"/>
                <w:sz w:val="15"/>
                <w:szCs w:val="15"/>
              </w:rPr>
              <w:t>The measure of leading indicators and growth in income capture economic performance better than simple summary indicators.  Using leading economic indicators substantially improves the electoral forecast</w:t>
            </w:r>
          </w:p>
        </w:tc>
      </w:tr>
    </w:tbl>
    <w:p w14:paraId="1F0A77CF" w14:textId="77777777" w:rsidR="0056367D" w:rsidRPr="00987437" w:rsidRDefault="0056367D" w:rsidP="00C520CE">
      <w:pPr>
        <w:rPr>
          <w:rFonts w:ascii="Arial" w:hAnsi="Arial"/>
          <w:color w:val="333333" w:themeColor="text1"/>
        </w:rPr>
      </w:pPr>
    </w:p>
    <w:p w14:paraId="6CAE037C" w14:textId="775E29FC" w:rsidR="00DD3C33" w:rsidRPr="00987437" w:rsidRDefault="00B273FB" w:rsidP="00C520CE">
      <w:pPr>
        <w:rPr>
          <w:rFonts w:ascii="Arial" w:hAnsi="Arial"/>
          <w:color w:val="333333" w:themeColor="text1"/>
        </w:rPr>
      </w:pPr>
      <w:r w:rsidRPr="00B273FB">
        <w:rPr>
          <w:rFonts w:ascii="Arial" w:hAnsi="Arial"/>
          <w:color w:val="333333" w:themeColor="text1"/>
        </w:rPr>
        <w:t xml:space="preserve"> </w:t>
      </w:r>
      <w:r w:rsidR="00DD3C33" w:rsidRPr="00987437">
        <w:rPr>
          <w:rFonts w:ascii="Arial" w:hAnsi="Arial"/>
          <w:color w:val="333333" w:themeColor="text1"/>
        </w:rPr>
        <w:br w:type="page"/>
      </w:r>
    </w:p>
    <w:p w14:paraId="52CAB0D3" w14:textId="77777777" w:rsidR="002E26C3" w:rsidRDefault="002E26C3" w:rsidP="00C520CE">
      <w:pPr>
        <w:rPr>
          <w:rFonts w:ascii="Franklin Gothic Book" w:eastAsia="Times New Roman" w:hAnsi="Franklin Gothic Book"/>
          <w:b/>
          <w:color w:val="336699" w:themeColor="text2"/>
          <w:sz w:val="40"/>
          <w:szCs w:val="40"/>
        </w:rPr>
      </w:pPr>
    </w:p>
    <w:p w14:paraId="30201E04" w14:textId="522EA2EC" w:rsidR="00DD3C33" w:rsidRPr="002E26C3" w:rsidRDefault="004F66BA" w:rsidP="00C520CE">
      <w:pPr>
        <w:rPr>
          <w:rFonts w:ascii="Franklin Gothic Book" w:eastAsia="Times New Roman" w:hAnsi="Franklin Gothic Book"/>
          <w:b/>
          <w:color w:val="336699" w:themeColor="text2"/>
          <w:sz w:val="40"/>
          <w:szCs w:val="40"/>
        </w:rPr>
      </w:pPr>
      <w:r w:rsidRPr="002E26C3">
        <w:rPr>
          <w:rFonts w:ascii="Franklin Gothic Book" w:eastAsia="Times New Roman" w:hAnsi="Franklin Gothic Book"/>
          <w:b/>
          <w:color w:val="336699" w:themeColor="text2"/>
          <w:sz w:val="40"/>
          <w:szCs w:val="40"/>
        </w:rPr>
        <w:t>Appendix 2</w:t>
      </w:r>
      <w:r w:rsidR="00DD3C33" w:rsidRPr="002E26C3">
        <w:rPr>
          <w:rFonts w:ascii="Franklin Gothic Book" w:eastAsia="Times New Roman" w:hAnsi="Franklin Gothic Book"/>
          <w:b/>
          <w:color w:val="336699" w:themeColor="text2"/>
          <w:sz w:val="40"/>
          <w:szCs w:val="40"/>
        </w:rPr>
        <w:t>: Codebook</w:t>
      </w:r>
    </w:p>
    <w:p w14:paraId="5B2C412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tbl>
      <w:tblPr>
        <w:tblW w:w="8600" w:type="dxa"/>
        <w:tblLook w:val="04A0" w:firstRow="1" w:lastRow="0" w:firstColumn="1" w:lastColumn="0" w:noHBand="0" w:noVBand="1"/>
      </w:tblPr>
      <w:tblGrid>
        <w:gridCol w:w="3237"/>
        <w:gridCol w:w="5363"/>
      </w:tblGrid>
      <w:tr w:rsidR="002E26C3" w:rsidRPr="00987437" w14:paraId="5E7D2464"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2F52D150"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Code</w:t>
            </w:r>
          </w:p>
        </w:tc>
        <w:tc>
          <w:tcPr>
            <w:tcW w:w="5549" w:type="dxa"/>
            <w:tcBorders>
              <w:top w:val="single" w:sz="4" w:space="0" w:color="737373"/>
              <w:left w:val="single" w:sz="4" w:space="0" w:color="737373"/>
              <w:bottom w:val="single" w:sz="4" w:space="0" w:color="737373"/>
              <w:right w:val="single" w:sz="4" w:space="0" w:color="737373"/>
            </w:tcBorders>
            <w:shd w:val="clear" w:color="336699" w:fill="336699"/>
            <w:vAlign w:val="center"/>
            <w:hideMark/>
          </w:tcPr>
          <w:p w14:paraId="1734C52E" w14:textId="77777777" w:rsidR="002E26C3" w:rsidRDefault="002E26C3">
            <w:pPr>
              <w:rPr>
                <w:rFonts w:ascii="Arial" w:eastAsia="Times New Roman" w:hAnsi="Arial" w:cs="Arial"/>
                <w:b/>
                <w:bCs/>
                <w:color w:val="333333"/>
                <w:sz w:val="22"/>
                <w:szCs w:val="22"/>
              </w:rPr>
            </w:pPr>
            <w:r>
              <w:rPr>
                <w:rFonts w:ascii="Arial" w:eastAsia="Times New Roman" w:hAnsi="Arial" w:cs="Arial"/>
                <w:b/>
                <w:bCs/>
                <w:color w:val="333333" w:themeColor="text1"/>
                <w:sz w:val="22"/>
                <w:szCs w:val="22"/>
              </w:rPr>
              <w:t>Definition of Code</w:t>
            </w:r>
          </w:p>
        </w:tc>
      </w:tr>
      <w:tr w:rsidR="002E26C3" w:rsidRPr="00987437" w14:paraId="56487C90"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E9F0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6B7DA9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Country</w:t>
            </w:r>
          </w:p>
        </w:tc>
      </w:tr>
      <w:tr w:rsidR="002E26C3" w:rsidRPr="00987437" w14:paraId="28EA1F4C"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DF7E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59FBB8B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ISO 3166-1 alpha-3 codes 3-letter country codes</w:t>
            </w:r>
          </w:p>
        </w:tc>
      </w:tr>
      <w:tr w:rsidR="002E26C3" w:rsidRPr="00987437" w14:paraId="0AE5F5D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8BF5FC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0CA45D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Year (1980-2015)</w:t>
            </w:r>
          </w:p>
        </w:tc>
      </w:tr>
      <w:tr w:rsidR="002E26C3" w:rsidRPr="00987437" w14:paraId="3BFA604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314FD7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FHR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74BA4B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Freedom House Rating (Political Rights Scores)</w:t>
            </w:r>
          </w:p>
        </w:tc>
      </w:tr>
      <w:tr w:rsidR="002E26C3" w:rsidRPr="00987437" w14:paraId="499F34E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4BC02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816B15D"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Region of the World</w:t>
            </w:r>
          </w:p>
        </w:tc>
      </w:tr>
      <w:tr w:rsidR="002E26C3" w:rsidRPr="00987437" w14:paraId="6A443EB7"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BBD158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Location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08C5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Level (State, National)</w:t>
            </w:r>
          </w:p>
        </w:tc>
      </w:tr>
      <w:tr w:rsidR="002E26C3" w:rsidRPr="00987437" w14:paraId="1FE9CC7A"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726E84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Winner</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AA9673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Who won the election?</w:t>
            </w:r>
          </w:p>
        </w:tc>
      </w:tr>
      <w:tr w:rsidR="002E26C3" w:rsidRPr="00987437" w14:paraId="390ED106"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75624D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Party (winner)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ECFE84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winning party of the election that year</w:t>
            </w:r>
          </w:p>
        </w:tc>
      </w:tr>
      <w:tr w:rsidR="002E26C3" w:rsidRPr="00987437" w14:paraId="5DF9B079"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87595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Party</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206125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party in office the time of the election</w:t>
            </w:r>
          </w:p>
        </w:tc>
      </w:tr>
      <w:tr w:rsidR="002E26C3" w:rsidRPr="00987437" w14:paraId="60BA4F7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EF406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Leader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2A0752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leader in office the time of the election</w:t>
            </w:r>
          </w:p>
        </w:tc>
      </w:tr>
      <w:tr w:rsidR="002E26C3" w:rsidRPr="00987437" w14:paraId="7F73CB2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686CE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First Round/Second Round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C9FF48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 First Round of Voting, 2 = Second Round of Voting</w:t>
            </w:r>
          </w:p>
        </w:tc>
      </w:tr>
      <w:tr w:rsidR="002E26C3" w:rsidRPr="00987437" w14:paraId="1D5034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844C221"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name.govt.cand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0D8195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 of the candidate supported by the current government. Usually the name of the incumbent or the successor.</w:t>
            </w:r>
          </w:p>
        </w:tc>
      </w:tr>
      <w:tr w:rsidR="002E26C3" w:rsidRPr="00987437" w14:paraId="1849E39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8FB31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name.cand1</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79E20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1 is the person with largest support who is NOT the government candidate</w:t>
            </w:r>
          </w:p>
        </w:tc>
      </w:tr>
      <w:tr w:rsidR="002E26C3" w:rsidRPr="00987437" w14:paraId="7CDB1778"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5AD0BD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AAC3E3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2 is the person with the second largest number of votes who is NOT the government candidate</w:t>
            </w:r>
          </w:p>
        </w:tc>
      </w:tr>
      <w:tr w:rsidR="002E26C3" w:rsidRPr="00987437" w14:paraId="2C5E8517"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C205AD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lastRenderedPageBreak/>
              <w:t>name.cand3</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49DAE0"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3 is the person with the third largest number of votes who is NOT the government candidate</w:t>
            </w:r>
          </w:p>
        </w:tc>
      </w:tr>
      <w:tr w:rsidR="002E26C3" w:rsidRPr="00987437" w14:paraId="23594B8E"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124824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name.cand4</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0A775A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Candidate 4 is the person with the 4th largest number of votes who is NOT the government candidate</w:t>
            </w:r>
          </w:p>
        </w:tc>
      </w:tr>
      <w:tr w:rsidR="002E26C3" w:rsidRPr="00987437" w14:paraId="0AE7E7BB"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3B44FC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vote.govt.cand</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765E3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government supported candidate</w:t>
            </w:r>
          </w:p>
        </w:tc>
      </w:tr>
      <w:tr w:rsidR="002E26C3" w:rsidRPr="00987437" w14:paraId="209140C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B1B8B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vote.cand1</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6081EC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1</w:t>
            </w:r>
          </w:p>
        </w:tc>
      </w:tr>
      <w:tr w:rsidR="002E26C3" w:rsidRPr="00987437" w14:paraId="3F796A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7F6E40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vote.cand2</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3AC2E4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2</w:t>
            </w:r>
          </w:p>
        </w:tc>
      </w:tr>
      <w:tr w:rsidR="002E26C3" w:rsidRPr="00987437" w14:paraId="05B51608"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FE9879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vote.cand3</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2D03CBF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3</w:t>
            </w:r>
          </w:p>
        </w:tc>
      </w:tr>
      <w:tr w:rsidR="002E26C3" w:rsidRPr="00987437" w14:paraId="53943323"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F1AED1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vote.cand4</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1705C646"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Percentage of votes for candidate 4</w:t>
            </w:r>
          </w:p>
        </w:tc>
      </w:tr>
      <w:tr w:rsidR="002E26C3" w:rsidRPr="00987437" w14:paraId="03EBACF5"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77A990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date.election</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54DC783"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What date did the election occur?</w:t>
            </w:r>
          </w:p>
        </w:tc>
      </w:tr>
      <w:tr w:rsidR="002E26C3" w:rsidRPr="00987437" w14:paraId="701D86CE"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356E79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election.quarter</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7FFEC6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quarter of the year that the election occur</w:t>
            </w:r>
          </w:p>
        </w:tc>
      </w:tr>
      <w:tr w:rsidR="002E26C3" w:rsidRPr="00987437" w14:paraId="66AC7457" w14:textId="77777777" w:rsidTr="002E26C3">
        <w:trPr>
          <w:trHeight w:val="168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7C9870B"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govapproval</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94E94B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or candidate approval rating before election took place - For Example, in 1992 President Bush was the incumbent and the candidate, ideally, we would want President Bush's approval rating in October 1992. In the 2000 Presidential Election, we would want President Clinton's approval rating in October 2000, even though Al Gore was the candidate.</w:t>
            </w:r>
          </w:p>
        </w:tc>
      </w:tr>
      <w:tr w:rsidR="002E26C3" w:rsidRPr="00987437" w14:paraId="53FECE1E" w14:textId="77777777" w:rsidTr="002E26C3">
        <w:trPr>
          <w:trHeight w:val="84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0F8267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Excellent/Good</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AE87C8B"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Alternative way to measure approval for countries that measure it based on "excellent or good" instead of "approval", most applicable for Brazil.</w:t>
            </w:r>
          </w:p>
        </w:tc>
      </w:tr>
      <w:tr w:rsidR="002E26C3" w:rsidRPr="00987437" w14:paraId="67640E3B"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136303C"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lastRenderedPageBreak/>
              <w:t>approval.date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6E557B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When was this approval rating reported? It should be BEFORE the election.</w:t>
            </w:r>
          </w:p>
        </w:tc>
      </w:tr>
      <w:tr w:rsidR="002E26C3" w:rsidRPr="00987437" w14:paraId="66E3E08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482D118"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Incumbant_or_successor_wins</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9C2929"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The Incumbent Party OR Incumbent Candidate in office wins election 1 = yes</w:t>
            </w:r>
          </w:p>
        </w:tc>
      </w:tr>
      <w:tr w:rsidR="002E26C3" w:rsidRPr="00987437" w14:paraId="58AE158D"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F28DA87"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Sucessor</w:t>
            </w:r>
            <w:proofErr w:type="spellEnd"/>
            <w:r>
              <w:rPr>
                <w:rFonts w:ascii="Arial" w:eastAsia="Times New Roman" w:hAnsi="Arial" w:cs="Arial"/>
                <w:color w:val="333333" w:themeColor="text1"/>
                <w:sz w:val="22"/>
                <w:szCs w:val="22"/>
              </w:rPr>
              <w:t xml:space="preserve"> (new candidate from the party in office running)</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D545E2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1= yes, there is a successor for the government party, instead of an incumbent. In Presidential election in 2000, Al Gore was the democratic successor to the party currently in office.</w:t>
            </w:r>
          </w:p>
        </w:tc>
      </w:tr>
      <w:tr w:rsidR="002E26C3" w:rsidRPr="00987437" w14:paraId="439328DB"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297DB264"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Incumbent (Candidate in office running for re-election)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6317CF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there an incumbent in the race? 1= yes, In 2008 Presidential elections, there was no incumbent in the race, but there was a successor.</w:t>
            </w:r>
          </w:p>
        </w:tc>
      </w:tr>
      <w:tr w:rsidR="002E26C3" w:rsidRPr="00987437" w14:paraId="6F2B1202"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F93245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Government in office on ballot?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4AE5DBB8"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government in office currently on the ballot? 1 =yes</w:t>
            </w:r>
          </w:p>
        </w:tc>
      </w:tr>
      <w:tr w:rsidR="002E26C3" w:rsidRPr="00987437" w14:paraId="12B73A72" w14:textId="77777777" w:rsidTr="002E26C3">
        <w:trPr>
          <w:trHeight w:val="140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25ED3B5"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 xml:space="preserve">Government in Office Supporting a </w:t>
            </w:r>
            <w:proofErr w:type="spellStart"/>
            <w:r>
              <w:rPr>
                <w:rFonts w:ascii="Arial" w:eastAsia="Times New Roman" w:hAnsi="Arial" w:cs="Arial"/>
                <w:color w:val="333333" w:themeColor="text1"/>
                <w:sz w:val="22"/>
                <w:szCs w:val="22"/>
              </w:rPr>
              <w:t>canddiate</w:t>
            </w:r>
            <w:proofErr w:type="spellEnd"/>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6AEC9FB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the party or candidate currently in office known to support any of the candidates? 1 = yes, For Example, President Bill Clinton support Al Gore for the Presidency in 2000 election OR President Obama supported his own election to the presidency in 2012. Both would be 1.</w:t>
            </w:r>
          </w:p>
        </w:tc>
      </w:tr>
      <w:tr w:rsidR="002E26C3" w:rsidRPr="00987437" w14:paraId="4C234E25" w14:textId="77777777" w:rsidTr="002E26C3">
        <w:trPr>
          <w:trHeight w:val="112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A49E5A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New Democracy - First Elections after Non-</w:t>
            </w:r>
            <w:proofErr w:type="spellStart"/>
            <w:r>
              <w:rPr>
                <w:rFonts w:ascii="Arial" w:eastAsia="Times New Roman" w:hAnsi="Arial" w:cs="Arial"/>
                <w:color w:val="333333" w:themeColor="text1"/>
                <w:sz w:val="22"/>
                <w:szCs w:val="22"/>
              </w:rPr>
              <w:t>democractic</w:t>
            </w:r>
            <w:proofErr w:type="spellEnd"/>
            <w:r>
              <w:rPr>
                <w:rFonts w:ascii="Arial" w:eastAsia="Times New Roman" w:hAnsi="Arial" w:cs="Arial"/>
                <w:color w:val="333333" w:themeColor="text1"/>
                <w:sz w:val="22"/>
                <w:szCs w:val="22"/>
              </w:rPr>
              <w:t xml:space="preserve"> government</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1FFD1BE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Is this the first time a democratic election was held in the country? 1 = yes</w:t>
            </w:r>
          </w:p>
        </w:tc>
      </w:tr>
      <w:tr w:rsidR="002E26C3" w:rsidRPr="00987437" w14:paraId="54F8AC9C"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0179BF41"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lastRenderedPageBreak/>
              <w:t>source</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AAE3FA"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18C859F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302CA37"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source 2</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D148F3F"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Where did you get the information to support approval ratings and vote counts?</w:t>
            </w:r>
          </w:p>
        </w:tc>
      </w:tr>
      <w:tr w:rsidR="002E26C3" w:rsidRPr="00987437" w14:paraId="35FFDCAD" w14:textId="77777777" w:rsidTr="002E26C3">
        <w:trPr>
          <w:trHeight w:val="28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930897C"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Notes Section</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361746B2"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Any pertinent information</w:t>
            </w:r>
          </w:p>
        </w:tc>
      </w:tr>
      <w:tr w:rsidR="002E26C3" w:rsidRPr="00987437" w14:paraId="54B929A4" w14:textId="77777777" w:rsidTr="002E26C3">
        <w:trPr>
          <w:trHeight w:val="280"/>
        </w:trPr>
        <w:tc>
          <w:tcPr>
            <w:tcW w:w="3051"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33C1B3A9" w14:textId="77777777" w:rsidR="002E26C3" w:rsidRDefault="002E26C3">
            <w:pPr>
              <w:rPr>
                <w:rFonts w:ascii="Arial" w:eastAsia="Times New Roman" w:hAnsi="Arial" w:cs="Arial"/>
                <w:color w:val="333333"/>
                <w:sz w:val="22"/>
                <w:szCs w:val="22"/>
              </w:rPr>
            </w:pPr>
            <w:proofErr w:type="spellStart"/>
            <w:r>
              <w:rPr>
                <w:rFonts w:ascii="Arial" w:eastAsia="Times New Roman" w:hAnsi="Arial" w:cs="Arial"/>
                <w:color w:val="333333" w:themeColor="text1"/>
                <w:sz w:val="22"/>
                <w:szCs w:val="22"/>
              </w:rPr>
              <w:t>etype</w:t>
            </w:r>
            <w:proofErr w:type="spellEnd"/>
          </w:p>
        </w:tc>
        <w:tc>
          <w:tcPr>
            <w:tcW w:w="5549" w:type="dxa"/>
            <w:tcBorders>
              <w:top w:val="single" w:sz="4" w:space="0" w:color="737373"/>
              <w:left w:val="single" w:sz="4" w:space="0" w:color="737373"/>
              <w:bottom w:val="single" w:sz="4" w:space="0" w:color="75A3D0"/>
              <w:right w:val="single" w:sz="4" w:space="0" w:color="737373"/>
            </w:tcBorders>
            <w:shd w:val="clear" w:color="auto" w:fill="auto"/>
            <w:vAlign w:val="center"/>
            <w:hideMark/>
          </w:tcPr>
          <w:p w14:paraId="291639EE" w14:textId="77777777" w:rsidR="002E26C3" w:rsidRDefault="002E26C3">
            <w:pPr>
              <w:rPr>
                <w:rFonts w:ascii="Arial" w:eastAsia="Times New Roman" w:hAnsi="Arial" w:cs="Arial"/>
                <w:color w:val="333333"/>
                <w:sz w:val="22"/>
                <w:szCs w:val="22"/>
              </w:rPr>
            </w:pPr>
            <w:r>
              <w:rPr>
                <w:rFonts w:ascii="Arial" w:eastAsia="Times New Roman" w:hAnsi="Arial" w:cs="Arial"/>
                <w:color w:val="333333" w:themeColor="text1"/>
                <w:sz w:val="22"/>
                <w:szCs w:val="22"/>
              </w:rPr>
              <w:t>election type: presidential or parliamentary</w:t>
            </w:r>
          </w:p>
        </w:tc>
      </w:tr>
      <w:tr w:rsidR="002E26C3" w:rsidRPr="00987437" w14:paraId="57B907B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E7F4BAC"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GDP</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5486F02E"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GDP data of year-on-year growth, the model specifically looks at GDP growth a quarter before the election</w:t>
            </w:r>
          </w:p>
        </w:tc>
      </w:tr>
      <w:tr w:rsidR="002E26C3" w:rsidRPr="00987437" w14:paraId="15885090"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706A3D70"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Inflation</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36C3EDD8"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CPI data of year-on-year growth, the model specifically looks at CPI change a quarter before the election</w:t>
            </w:r>
          </w:p>
        </w:tc>
      </w:tr>
      <w:tr w:rsidR="002E26C3" w:rsidRPr="00987437" w14:paraId="587E681D" w14:textId="77777777" w:rsidTr="002E26C3">
        <w:trPr>
          <w:trHeight w:val="840"/>
        </w:trPr>
        <w:tc>
          <w:tcPr>
            <w:tcW w:w="3051" w:type="dxa"/>
            <w:tcBorders>
              <w:top w:val="single" w:sz="4" w:space="0" w:color="737373"/>
              <w:left w:val="single" w:sz="4" w:space="0" w:color="737373"/>
              <w:bottom w:val="single" w:sz="4" w:space="0" w:color="75A3D0"/>
              <w:right w:val="single" w:sz="4" w:space="0" w:color="737373"/>
            </w:tcBorders>
            <w:shd w:val="clear" w:color="D1E0EF" w:fill="D1E0EF"/>
            <w:vAlign w:val="center"/>
            <w:hideMark/>
          </w:tcPr>
          <w:p w14:paraId="298756AA"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Employment</w:t>
            </w:r>
          </w:p>
        </w:tc>
        <w:tc>
          <w:tcPr>
            <w:tcW w:w="5549" w:type="dxa"/>
            <w:tcBorders>
              <w:top w:val="single" w:sz="4" w:space="0" w:color="737373"/>
              <w:left w:val="single" w:sz="4" w:space="0" w:color="737373"/>
              <w:bottom w:val="single" w:sz="4" w:space="0" w:color="737373"/>
              <w:right w:val="single" w:sz="4" w:space="0" w:color="737373"/>
            </w:tcBorders>
            <w:shd w:val="clear" w:color="D1E0EF" w:fill="D1E0EF"/>
            <w:vAlign w:val="center"/>
            <w:hideMark/>
          </w:tcPr>
          <w:p w14:paraId="481493FF"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quarterly employment data of year-on-year growth, the model specifically looks at employment change a quarter before the election</w:t>
            </w:r>
          </w:p>
        </w:tc>
      </w:tr>
      <w:tr w:rsidR="002E26C3" w:rsidRPr="00987437" w14:paraId="6B6EA76A" w14:textId="77777777" w:rsidTr="002E26C3">
        <w:trPr>
          <w:trHeight w:val="560"/>
        </w:trPr>
        <w:tc>
          <w:tcPr>
            <w:tcW w:w="3051"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046D0F82"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War</w:t>
            </w:r>
          </w:p>
        </w:tc>
        <w:tc>
          <w:tcPr>
            <w:tcW w:w="5549" w:type="dxa"/>
            <w:tcBorders>
              <w:top w:val="single" w:sz="4" w:space="0" w:color="737373"/>
              <w:left w:val="single" w:sz="4" w:space="0" w:color="737373"/>
              <w:bottom w:val="single" w:sz="4" w:space="0" w:color="737373"/>
              <w:right w:val="single" w:sz="4" w:space="0" w:color="737373"/>
            </w:tcBorders>
            <w:shd w:val="clear" w:color="auto" w:fill="auto"/>
            <w:vAlign w:val="center"/>
            <w:hideMark/>
          </w:tcPr>
          <w:p w14:paraId="66F8A213" w14:textId="77777777" w:rsidR="002E26C3" w:rsidRDefault="002E26C3">
            <w:pPr>
              <w:rPr>
                <w:rFonts w:ascii="Arial" w:eastAsia="Times New Roman" w:hAnsi="Arial" w:cs="Arial"/>
                <w:color w:val="333333"/>
                <w:sz w:val="22"/>
                <w:szCs w:val="22"/>
              </w:rPr>
            </w:pPr>
            <w:r>
              <w:rPr>
                <w:rFonts w:ascii="Arial" w:eastAsia="Times New Roman" w:hAnsi="Arial" w:cs="Arial"/>
                <w:color w:val="333333"/>
                <w:sz w:val="22"/>
                <w:szCs w:val="22"/>
              </w:rPr>
              <w:t>a dummy that indicates whether a country is in a conflict: 0 if no conflict, 1 if in conflict</w:t>
            </w:r>
          </w:p>
        </w:tc>
      </w:tr>
    </w:tbl>
    <w:p w14:paraId="2E4DD23A"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7A86D2F5" w14:textId="77777777" w:rsidR="00DD3C33" w:rsidRPr="00987437" w:rsidRDefault="00DD3C33" w:rsidP="00C520CE">
      <w:pPr>
        <w:ind w:firstLine="720"/>
        <w:rPr>
          <w:rFonts w:ascii="Arial" w:hAnsi="Arial"/>
          <w:color w:val="333333" w:themeColor="text1"/>
        </w:rPr>
      </w:pPr>
      <w:r w:rsidRPr="00987437">
        <w:rPr>
          <w:rFonts w:ascii="Arial" w:eastAsia="Times New Roman" w:hAnsi="Arial"/>
          <w:color w:val="333333" w:themeColor="text1"/>
        </w:rPr>
        <w:t xml:space="preserve"> </w:t>
      </w:r>
    </w:p>
    <w:p w14:paraId="6691BF2F" w14:textId="77777777" w:rsidR="002E26C3" w:rsidRDefault="002E26C3" w:rsidP="002E26C3">
      <w:pPr>
        <w:rPr>
          <w:rFonts w:ascii="Franklin Gothic Book" w:eastAsia="Times New Roman" w:hAnsi="Franklin Gothic Book"/>
          <w:b/>
          <w:color w:val="336699" w:themeColor="text2"/>
          <w:sz w:val="40"/>
          <w:szCs w:val="40"/>
        </w:rPr>
      </w:pPr>
    </w:p>
    <w:p w14:paraId="23977ADF" w14:textId="07B5DAA6" w:rsidR="002E26C3" w:rsidRPr="002E26C3" w:rsidRDefault="002E26C3" w:rsidP="002E26C3">
      <w:pPr>
        <w:rPr>
          <w:rFonts w:ascii="Franklin Gothic Book" w:eastAsia="Times New Roman" w:hAnsi="Franklin Gothic Book"/>
          <w:b/>
          <w:color w:val="336699" w:themeColor="text2"/>
          <w:sz w:val="40"/>
          <w:szCs w:val="40"/>
        </w:rPr>
      </w:pPr>
      <w:r>
        <w:rPr>
          <w:rFonts w:ascii="Franklin Gothic Book" w:eastAsia="Times New Roman" w:hAnsi="Franklin Gothic Book"/>
          <w:b/>
          <w:color w:val="336699" w:themeColor="text2"/>
          <w:sz w:val="40"/>
          <w:szCs w:val="40"/>
        </w:rPr>
        <w:t>Appendix 3</w:t>
      </w:r>
      <w:r w:rsidRPr="002E26C3">
        <w:rPr>
          <w:rFonts w:ascii="Franklin Gothic Book" w:eastAsia="Times New Roman" w:hAnsi="Franklin Gothic Book"/>
          <w:b/>
          <w:color w:val="336699" w:themeColor="text2"/>
          <w:sz w:val="40"/>
          <w:szCs w:val="40"/>
        </w:rPr>
        <w:t>: Do Files</w:t>
      </w:r>
    </w:p>
    <w:p w14:paraId="05518360" w14:textId="77777777" w:rsidR="002E26C3" w:rsidRPr="00987437" w:rsidRDefault="002E26C3" w:rsidP="002E26C3">
      <w:pPr>
        <w:rPr>
          <w:rFonts w:ascii="Arial" w:hAnsi="Arial"/>
          <w:color w:val="333333" w:themeColor="text1"/>
        </w:rPr>
      </w:pPr>
    </w:p>
    <w:p w14:paraId="23299C7E" w14:textId="24738F18" w:rsidR="002E26C3" w:rsidRPr="00C774A8" w:rsidRDefault="00C774A8" w:rsidP="00C774A8">
      <w:pPr>
        <w:rPr>
          <w:rFonts w:ascii="Franklin Gothic Book" w:eastAsia="Times New Roman" w:hAnsi="Franklin Gothic Book"/>
          <w:b/>
          <w:color w:val="336699" w:themeColor="text2"/>
          <w:sz w:val="28"/>
        </w:rPr>
      </w:pPr>
      <w:r w:rsidRPr="00C774A8">
        <w:rPr>
          <w:rFonts w:ascii="Franklin Gothic Book" w:eastAsia="Times New Roman" w:hAnsi="Franklin Gothic Book"/>
          <w:b/>
          <w:color w:val="336699" w:themeColor="text2"/>
          <w:sz w:val="28"/>
        </w:rPr>
        <w:t>1.</w:t>
      </w:r>
      <w:r>
        <w:rPr>
          <w:rFonts w:ascii="Franklin Gothic Book" w:eastAsia="Times New Roman" w:hAnsi="Franklin Gothic Book"/>
          <w:b/>
          <w:color w:val="336699" w:themeColor="text2"/>
          <w:sz w:val="28"/>
        </w:rPr>
        <w:t xml:space="preserve"> </w:t>
      </w:r>
      <w:r w:rsidR="002E26C3" w:rsidRPr="00C774A8">
        <w:rPr>
          <w:rFonts w:ascii="Franklin Gothic Book" w:eastAsia="Times New Roman" w:hAnsi="Franklin Gothic Book"/>
          <w:b/>
          <w:color w:val="336699" w:themeColor="text2"/>
          <w:sz w:val="28"/>
        </w:rPr>
        <w:t>Data organization and file merges</w:t>
      </w:r>
    </w:p>
    <w:p w14:paraId="0E656478" w14:textId="77777777" w:rsidR="002E26C3" w:rsidRPr="00987437" w:rsidRDefault="002E26C3" w:rsidP="002E26C3">
      <w:pPr>
        <w:rPr>
          <w:rFonts w:ascii="Arial" w:hAnsi="Arial"/>
          <w:color w:val="333333" w:themeColor="text1"/>
        </w:rPr>
      </w:pPr>
    </w:p>
    <w:p w14:paraId="62CC092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488770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cd "C:\Users\puyan\Desktop\Data"</w:t>
      </w:r>
    </w:p>
    <w:p w14:paraId="0EFCC127" w14:textId="77777777" w:rsidR="002E26C3" w:rsidRPr="00C06BCD" w:rsidRDefault="002E26C3" w:rsidP="002E26C3">
      <w:pPr>
        <w:rPr>
          <w:rFonts w:ascii="Courier New" w:hAnsi="Courier New" w:cs="Courier New"/>
          <w:color w:val="333333" w:themeColor="text1"/>
          <w:sz w:val="16"/>
          <w:szCs w:val="16"/>
        </w:rPr>
      </w:pPr>
    </w:p>
    <w:p w14:paraId="118ABB6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Source\electiond.xlsx,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w:t>
      </w:r>
    </w:p>
    <w:p w14:paraId="12433349"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drop</w:t>
      </w:r>
      <w:proofErr w:type="gramEnd"/>
      <w:r w:rsidRPr="00C06BCD">
        <w:rPr>
          <w:rFonts w:ascii="Courier New" w:eastAsia="Courier New" w:hAnsi="Courier New" w:cs="Courier New"/>
          <w:color w:val="333333" w:themeColor="text1"/>
          <w:sz w:val="16"/>
          <w:szCs w:val="16"/>
        </w:rPr>
        <w:t xml:space="preserve"> if location!="National"</w:t>
      </w:r>
    </w:p>
    <w:p w14:paraId="371330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7628C183" w14:textId="77777777" w:rsidR="002E26C3" w:rsidRPr="00C06BCD" w:rsidRDefault="002E26C3" w:rsidP="002E26C3">
      <w:pPr>
        <w:rPr>
          <w:rFonts w:ascii="Courier New" w:hAnsi="Courier New" w:cs="Courier New"/>
          <w:color w:val="333333" w:themeColor="text1"/>
          <w:sz w:val="16"/>
          <w:szCs w:val="16"/>
        </w:rPr>
      </w:pPr>
    </w:p>
    <w:p w14:paraId="1494B2A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*Elimination Duplicates</w:t>
      </w:r>
    </w:p>
    <w:p w14:paraId="2796987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w:t>
      </w:r>
    </w:p>
    <w:p w14:paraId="576316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tag&gt;0 &amp; </w:t>
      </w:r>
      <w:proofErr w:type="spellStart"/>
      <w:r w:rsidRPr="00C06BCD">
        <w:rPr>
          <w:rFonts w:ascii="Courier New" w:eastAsia="Courier New" w:hAnsi="Courier New" w:cs="Courier New"/>
          <w:color w:val="333333" w:themeColor="text1"/>
          <w:sz w:val="16"/>
          <w:szCs w:val="16"/>
        </w:rPr>
        <w:t>incumbentparty</w:t>
      </w:r>
      <w:proofErr w:type="spellEnd"/>
      <w:r w:rsidRPr="00C06BCD">
        <w:rPr>
          <w:rFonts w:ascii="Courier New" w:eastAsia="Courier New" w:hAnsi="Courier New" w:cs="Courier New"/>
          <w:color w:val="333333" w:themeColor="text1"/>
          <w:sz w:val="16"/>
          <w:szCs w:val="16"/>
        </w:rPr>
        <w:t>==""</w:t>
      </w:r>
    </w:p>
    <w:p w14:paraId="0F703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tag==2 &amp; </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w:t>
      </w:r>
    </w:p>
    <w:p w14:paraId="5EEBC5D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duplicates tag country year, g(tag2)</w:t>
      </w:r>
    </w:p>
    <w:p w14:paraId="16122B77"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w:t>
      </w:r>
      <w:proofErr w:type="spellStart"/>
      <w:r w:rsidRPr="00C06BCD">
        <w:rPr>
          <w:rFonts w:ascii="Courier New" w:eastAsia="Courier New" w:hAnsi="Courier New" w:cs="Courier New"/>
          <w:color w:val="333333" w:themeColor="text1"/>
          <w:sz w:val="16"/>
          <w:szCs w:val="16"/>
          <w:lang w:val="de-DE"/>
        </w:rPr>
        <w:t>if</w:t>
      </w:r>
      <w:proofErr w:type="spellEnd"/>
      <w:r w:rsidRPr="00C06BCD">
        <w:rPr>
          <w:rFonts w:ascii="Courier New" w:eastAsia="Courier New" w:hAnsi="Courier New" w:cs="Courier New"/>
          <w:color w:val="333333" w:themeColor="text1"/>
          <w:sz w:val="16"/>
          <w:szCs w:val="16"/>
          <w:lang w:val="de-DE"/>
        </w:rPr>
        <w:t xml:space="preserve"> tag2==1 &amp; </w:t>
      </w:r>
      <w:proofErr w:type="spellStart"/>
      <w:r w:rsidRPr="00C06BCD">
        <w:rPr>
          <w:rFonts w:ascii="Courier New" w:eastAsia="Courier New" w:hAnsi="Courier New" w:cs="Courier New"/>
          <w:color w:val="333333" w:themeColor="text1"/>
          <w:sz w:val="16"/>
          <w:szCs w:val="16"/>
          <w:lang w:val="de-DE"/>
        </w:rPr>
        <w:t>fhr</w:t>
      </w:r>
      <w:proofErr w:type="spellEnd"/>
      <w:r w:rsidRPr="00C06BCD">
        <w:rPr>
          <w:rFonts w:ascii="Courier New" w:eastAsia="Courier New" w:hAnsi="Courier New" w:cs="Courier New"/>
          <w:color w:val="333333" w:themeColor="text1"/>
          <w:sz w:val="16"/>
          <w:szCs w:val="16"/>
          <w:lang w:val="de-DE"/>
        </w:rPr>
        <w:t>==.</w:t>
      </w:r>
    </w:p>
    <w:p w14:paraId="521A43F4" w14:textId="77777777" w:rsidR="002E26C3" w:rsidRPr="00C06BCD" w:rsidRDefault="002E26C3" w:rsidP="002E26C3">
      <w:pPr>
        <w:rPr>
          <w:rFonts w:ascii="Courier New" w:hAnsi="Courier New" w:cs="Courier New"/>
          <w:color w:val="333333" w:themeColor="text1"/>
          <w:sz w:val="16"/>
          <w:szCs w:val="16"/>
          <w:lang w:val="de-DE"/>
        </w:rPr>
      </w:pPr>
      <w:proofErr w:type="spellStart"/>
      <w:r w:rsidRPr="00C06BCD">
        <w:rPr>
          <w:rFonts w:ascii="Courier New" w:eastAsia="Courier New" w:hAnsi="Courier New" w:cs="Courier New"/>
          <w:color w:val="333333" w:themeColor="text1"/>
          <w:sz w:val="16"/>
          <w:szCs w:val="16"/>
          <w:lang w:val="de-DE"/>
        </w:rPr>
        <w:t>drop</w:t>
      </w:r>
      <w:proofErr w:type="spellEnd"/>
      <w:r w:rsidRPr="00C06BCD">
        <w:rPr>
          <w:rFonts w:ascii="Courier New" w:eastAsia="Courier New" w:hAnsi="Courier New" w:cs="Courier New"/>
          <w:color w:val="333333" w:themeColor="text1"/>
          <w:sz w:val="16"/>
          <w:szCs w:val="16"/>
          <w:lang w:val="de-DE"/>
        </w:rPr>
        <w:t xml:space="preserve"> tag tag2</w:t>
      </w:r>
    </w:p>
    <w:p w14:paraId="54ADCBAB"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incumbant_or_successor_wins</w:t>
      </w:r>
      <w:proofErr w:type="spellEnd"/>
      <w:r w:rsidRPr="00C06BCD">
        <w:rPr>
          <w:rFonts w:ascii="Courier New" w:eastAsia="Courier New" w:hAnsi="Courier New" w:cs="Courier New"/>
          <w:color w:val="333333" w:themeColor="text1"/>
          <w:sz w:val="16"/>
          <w:szCs w:val="16"/>
        </w:rPr>
        <w:t>, force replace</w:t>
      </w:r>
    </w:p>
    <w:p w14:paraId="2A6B4BC5" w14:textId="77777777" w:rsidR="002E26C3" w:rsidRPr="00C06BCD" w:rsidRDefault="002E26C3" w:rsidP="002E26C3">
      <w:pPr>
        <w:rPr>
          <w:rFonts w:ascii="Courier New" w:hAnsi="Courier New" w:cs="Courier New"/>
          <w:color w:val="333333" w:themeColor="text1"/>
          <w:sz w:val="16"/>
          <w:szCs w:val="16"/>
        </w:rPr>
      </w:pPr>
    </w:p>
    <w:p w14:paraId="7146869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39A5B694" w14:textId="77777777" w:rsidR="002E26C3" w:rsidRPr="00C06BCD" w:rsidRDefault="002E26C3" w:rsidP="002E26C3">
      <w:pPr>
        <w:rPr>
          <w:rFonts w:ascii="Courier New" w:hAnsi="Courier New" w:cs="Courier New"/>
          <w:color w:val="333333" w:themeColor="text1"/>
          <w:sz w:val="16"/>
          <w:szCs w:val="16"/>
        </w:rPr>
      </w:pPr>
    </w:p>
    <w:p w14:paraId="255A2B4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employment</w:t>
      </w:r>
    </w:p>
    <w:p w14:paraId="0F3BF32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09EBF24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employ, force replace</w:t>
      </w:r>
    </w:p>
    <w:p w14:paraId="3BB9DF0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64AE4F4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increase=employ-employ[_n-1]</w:t>
      </w:r>
    </w:p>
    <w:p w14:paraId="0E24766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=increase*100/employ[_n-1]</w:t>
      </w:r>
    </w:p>
    <w:p w14:paraId="27DEB01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y_employ</w:t>
      </w:r>
      <w:proofErr w:type="spellEnd"/>
      <w:r w:rsidRPr="00C06BCD">
        <w:rPr>
          <w:rFonts w:ascii="Courier New" w:eastAsia="Courier New" w:hAnsi="Courier New" w:cs="Courier New"/>
          <w:color w:val="333333" w:themeColor="text1"/>
          <w:sz w:val="16"/>
          <w:szCs w:val="16"/>
        </w:rPr>
        <w:t xml:space="preserve"> "Increase in Annual Employment (%)"</w:t>
      </w:r>
    </w:p>
    <w:p w14:paraId="25176E4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0EEE6B8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y_employ</w:t>
      </w:r>
      <w:proofErr w:type="spellEnd"/>
    </w:p>
    <w:p w14:paraId="6BA06D7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049544E2" w14:textId="77777777" w:rsidR="002E26C3" w:rsidRPr="00C06BCD" w:rsidRDefault="002E26C3" w:rsidP="002E26C3">
      <w:pPr>
        <w:rPr>
          <w:rFonts w:ascii="Courier New" w:hAnsi="Courier New" w:cs="Courier New"/>
          <w:color w:val="333333" w:themeColor="text1"/>
          <w:sz w:val="16"/>
          <w:szCs w:val="16"/>
        </w:rPr>
      </w:pPr>
    </w:p>
    <w:p w14:paraId="6D803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AEEE7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A4629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20C532A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8356B3D" w14:textId="77777777" w:rsidR="002E26C3" w:rsidRPr="00C06BCD" w:rsidRDefault="002E26C3" w:rsidP="002E26C3">
      <w:pPr>
        <w:rPr>
          <w:rFonts w:ascii="Courier New" w:hAnsi="Courier New" w:cs="Courier New"/>
          <w:color w:val="333333" w:themeColor="text1"/>
          <w:sz w:val="16"/>
          <w:szCs w:val="16"/>
        </w:rPr>
      </w:pPr>
    </w:p>
    <w:p w14:paraId="445FE7F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2E51C7CB" w14:textId="77777777" w:rsidR="002E26C3" w:rsidRPr="00C06BCD" w:rsidRDefault="002E26C3" w:rsidP="002E26C3">
      <w:pPr>
        <w:rPr>
          <w:rFonts w:ascii="Courier New" w:hAnsi="Courier New" w:cs="Courier New"/>
          <w:color w:val="333333" w:themeColor="text1"/>
          <w:sz w:val="16"/>
          <w:szCs w:val="16"/>
        </w:rPr>
      </w:pPr>
    </w:p>
    <w:p w14:paraId="126A75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employment</w:t>
      </w:r>
    </w:p>
    <w:p w14:paraId="193A4A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Source\employmentq.xlsx,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6C3D8F9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10B9B65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3F9533C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sort country year</w:t>
      </w:r>
    </w:p>
    <w:p w14:paraId="59F0ED2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0AC7CFE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2E7FDB1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'_employ=</w:t>
      </w:r>
      <w:proofErr w:type="spellStart"/>
      <w:r w:rsidRPr="00C06BCD">
        <w:rPr>
          <w:rFonts w:ascii="Courier New" w:eastAsia="Courier New" w:hAnsi="Courier New" w:cs="Courier New"/>
          <w:color w:val="333333" w:themeColor="text1"/>
          <w:sz w:val="16"/>
          <w:szCs w:val="16"/>
        </w:rPr>
        <w:t>increaseq`i</w:t>
      </w:r>
      <w:proofErr w:type="spellEnd"/>
      <w:r w:rsidRPr="00C06BCD">
        <w:rPr>
          <w:rFonts w:ascii="Courier New" w:eastAsia="Courier New" w:hAnsi="Courier New" w:cs="Courier New"/>
          <w:color w:val="333333" w:themeColor="text1"/>
          <w:sz w:val="16"/>
          <w:szCs w:val="16"/>
        </w:rPr>
        <w:t>'*100/</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7A04B2B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"Increase in Quarterly Employment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2149A4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13F345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10C725D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q*employ q4</w:t>
      </w:r>
    </w:p>
    <w:p w14:paraId="4302E9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rename q4 empq4</w:t>
      </w:r>
    </w:p>
    <w:p w14:paraId="61B319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EDB6B76" w14:textId="77777777" w:rsidR="002E26C3" w:rsidRPr="00C06BCD" w:rsidRDefault="002E26C3" w:rsidP="002E26C3">
      <w:pPr>
        <w:rPr>
          <w:rFonts w:ascii="Courier New" w:hAnsi="Courier New" w:cs="Courier New"/>
          <w:color w:val="333333" w:themeColor="text1"/>
          <w:sz w:val="16"/>
          <w:szCs w:val="16"/>
        </w:rPr>
      </w:pPr>
    </w:p>
    <w:p w14:paraId="32B659D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18A194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9C5153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68CBB49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69DD2933" w14:textId="77777777" w:rsidR="002E26C3" w:rsidRPr="00C06BCD" w:rsidRDefault="002E26C3" w:rsidP="002E26C3">
      <w:pPr>
        <w:rPr>
          <w:rFonts w:ascii="Courier New" w:hAnsi="Courier New" w:cs="Courier New"/>
          <w:color w:val="333333" w:themeColor="text1"/>
          <w:sz w:val="16"/>
          <w:szCs w:val="16"/>
        </w:rPr>
      </w:pPr>
    </w:p>
    <w:p w14:paraId="648289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EF05C58" w14:textId="77777777" w:rsidR="002E26C3" w:rsidRPr="00C06BCD" w:rsidRDefault="002E26C3" w:rsidP="002E26C3">
      <w:pPr>
        <w:rPr>
          <w:rFonts w:ascii="Courier New" w:hAnsi="Courier New" w:cs="Courier New"/>
          <w:color w:val="333333" w:themeColor="text1"/>
          <w:sz w:val="16"/>
          <w:szCs w:val="16"/>
        </w:rPr>
      </w:pPr>
    </w:p>
    <w:p w14:paraId="661393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quarterly inflation</w:t>
      </w:r>
    </w:p>
    <w:p w14:paraId="180DA4B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Source\inflationq.xlsx,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5E758BF9"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5E87BAD4"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18173C0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4E665FF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487C398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gen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'_inflation=q`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'[_n-1]</w:t>
      </w:r>
    </w:p>
    <w:p w14:paraId="60B7F6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"Increase in Quarterly Inflation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C68A87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613F4D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6A394A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q*inflation</w:t>
      </w:r>
    </w:p>
    <w:p w14:paraId="2C8A69E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550E0608" w14:textId="77777777" w:rsidR="002E26C3" w:rsidRPr="00C06BCD" w:rsidRDefault="002E26C3" w:rsidP="002E26C3">
      <w:pPr>
        <w:rPr>
          <w:rFonts w:ascii="Courier New" w:hAnsi="Courier New" w:cs="Courier New"/>
          <w:color w:val="333333" w:themeColor="text1"/>
          <w:sz w:val="16"/>
          <w:szCs w:val="16"/>
        </w:rPr>
      </w:pPr>
    </w:p>
    <w:p w14:paraId="160A3A7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2171039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07A3084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1481588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12DC028" w14:textId="77777777" w:rsidR="002E26C3" w:rsidRPr="00C06BCD" w:rsidRDefault="002E26C3" w:rsidP="002E26C3">
      <w:pPr>
        <w:rPr>
          <w:rFonts w:ascii="Courier New" w:hAnsi="Courier New" w:cs="Courier New"/>
          <w:color w:val="333333" w:themeColor="text1"/>
          <w:sz w:val="16"/>
          <w:szCs w:val="16"/>
        </w:rPr>
      </w:pPr>
    </w:p>
    <w:p w14:paraId="1331903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F75F447" w14:textId="77777777" w:rsidR="002E26C3" w:rsidRPr="00C06BCD" w:rsidRDefault="002E26C3" w:rsidP="002E26C3">
      <w:pPr>
        <w:rPr>
          <w:rFonts w:ascii="Courier New" w:hAnsi="Courier New" w:cs="Courier New"/>
          <w:color w:val="333333" w:themeColor="text1"/>
          <w:sz w:val="16"/>
          <w:szCs w:val="16"/>
        </w:rPr>
      </w:pPr>
    </w:p>
    <w:p w14:paraId="1B293C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with quarterly </w:t>
      </w:r>
      <w:proofErr w:type="spellStart"/>
      <w:r w:rsidRPr="00C06BCD">
        <w:rPr>
          <w:rFonts w:ascii="Courier New" w:eastAsia="Courier New" w:hAnsi="Courier New" w:cs="Courier New"/>
          <w:color w:val="333333" w:themeColor="text1"/>
          <w:sz w:val="16"/>
          <w:szCs w:val="16"/>
        </w:rPr>
        <w:t>gdp</w:t>
      </w:r>
      <w:proofErr w:type="spellEnd"/>
    </w:p>
    <w:p w14:paraId="17FE47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import excel Source\gdpq.xlsx,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11043A0A"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q1 q2 q3 q4, force replace</w:t>
      </w:r>
    </w:p>
    <w:p w14:paraId="6A334C26"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country: replace q1=. if year==1980</w:t>
      </w:r>
    </w:p>
    <w:p w14:paraId="4CFD48B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2BDA5D9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7344E83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rename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p>
    <w:p w14:paraId="358D133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"Quarterly GDP Growth (%, </w:t>
      </w:r>
      <w:proofErr w:type="spellStart"/>
      <w:r w:rsidRPr="00C06BCD">
        <w:rPr>
          <w:rFonts w:ascii="Courier New" w:eastAsia="Courier New" w:hAnsi="Courier New" w:cs="Courier New"/>
          <w:color w:val="333333" w:themeColor="text1"/>
          <w:sz w:val="16"/>
          <w:szCs w:val="16"/>
        </w:rPr>
        <w:t>Q`i</w:t>
      </w:r>
      <w:proofErr w:type="spellEnd"/>
      <w:r w:rsidRPr="00C06BCD">
        <w:rPr>
          <w:rFonts w:ascii="Courier New" w:eastAsia="Courier New" w:hAnsi="Courier New" w:cs="Courier New"/>
          <w:color w:val="333333" w:themeColor="text1"/>
          <w:sz w:val="16"/>
          <w:szCs w:val="16"/>
        </w:rPr>
        <w:t>')"</w:t>
      </w:r>
    </w:p>
    <w:p w14:paraId="0028113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28F65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6A80655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q*</w:t>
      </w:r>
      <w:proofErr w:type="spellStart"/>
      <w:r w:rsidRPr="00C06BCD">
        <w:rPr>
          <w:rFonts w:ascii="Courier New" w:eastAsia="Courier New" w:hAnsi="Courier New" w:cs="Courier New"/>
          <w:color w:val="333333" w:themeColor="text1"/>
          <w:sz w:val="16"/>
          <w:szCs w:val="16"/>
        </w:rPr>
        <w:t>gdp</w:t>
      </w:r>
      <w:proofErr w:type="spellEnd"/>
    </w:p>
    <w:p w14:paraId="5ABD9A9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36E18693" w14:textId="77777777" w:rsidR="002E26C3" w:rsidRPr="00C06BCD" w:rsidRDefault="002E26C3" w:rsidP="002E26C3">
      <w:pPr>
        <w:rPr>
          <w:rFonts w:ascii="Courier New" w:hAnsi="Courier New" w:cs="Courier New"/>
          <w:color w:val="333333" w:themeColor="text1"/>
          <w:sz w:val="16"/>
          <w:szCs w:val="16"/>
        </w:rPr>
      </w:pPr>
    </w:p>
    <w:p w14:paraId="04F49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5D7674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23A305E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4025942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7CB283D2" w14:textId="77777777" w:rsidR="002E26C3" w:rsidRPr="00C06BCD" w:rsidRDefault="002E26C3" w:rsidP="002E26C3">
      <w:pPr>
        <w:rPr>
          <w:rFonts w:ascii="Courier New" w:hAnsi="Courier New" w:cs="Courier New"/>
          <w:color w:val="333333" w:themeColor="text1"/>
          <w:sz w:val="16"/>
          <w:szCs w:val="16"/>
        </w:rPr>
      </w:pPr>
    </w:p>
    <w:p w14:paraId="67780AB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033F2ECD" w14:textId="77777777" w:rsidR="002E26C3" w:rsidRPr="00C06BCD" w:rsidRDefault="002E26C3" w:rsidP="002E26C3">
      <w:pPr>
        <w:rPr>
          <w:rFonts w:ascii="Courier New" w:hAnsi="Courier New" w:cs="Courier New"/>
          <w:color w:val="333333" w:themeColor="text1"/>
          <w:sz w:val="16"/>
          <w:szCs w:val="16"/>
        </w:rPr>
      </w:pPr>
    </w:p>
    <w:p w14:paraId="29F323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annual freedom house rating</w:t>
      </w:r>
    </w:p>
    <w:p w14:paraId="6FAC55F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import excel Source\fhra.xlsx,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416B3628"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rating, force replace</w:t>
      </w:r>
    </w:p>
    <w:p w14:paraId="49096A6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094300E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rating </w:t>
      </w:r>
      <w:proofErr w:type="spellStart"/>
      <w:r w:rsidRPr="00C06BCD">
        <w:rPr>
          <w:rFonts w:ascii="Courier New" w:eastAsia="Courier New" w:hAnsi="Courier New" w:cs="Courier New"/>
          <w:color w:val="333333" w:themeColor="text1"/>
          <w:sz w:val="16"/>
          <w:szCs w:val="16"/>
        </w:rPr>
        <w:t>fhra</w:t>
      </w:r>
      <w:proofErr w:type="spellEnd"/>
    </w:p>
    <w:p w14:paraId="6A8571F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"Freedom House Rating (1-7)"</w:t>
      </w:r>
    </w:p>
    <w:p w14:paraId="1C71A30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4E87903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keep iso3 year </w:t>
      </w:r>
      <w:proofErr w:type="spellStart"/>
      <w:r w:rsidRPr="00C06BCD">
        <w:rPr>
          <w:rFonts w:ascii="Courier New" w:eastAsia="Courier New" w:hAnsi="Courier New" w:cs="Courier New"/>
          <w:color w:val="333333" w:themeColor="text1"/>
          <w:sz w:val="16"/>
          <w:szCs w:val="16"/>
        </w:rPr>
        <w:t>fhra</w:t>
      </w:r>
      <w:proofErr w:type="spellEnd"/>
    </w:p>
    <w:p w14:paraId="41B47DE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444FAECF" w14:textId="77777777" w:rsidR="002E26C3" w:rsidRPr="00C06BCD" w:rsidRDefault="002E26C3" w:rsidP="002E26C3">
      <w:pPr>
        <w:rPr>
          <w:rFonts w:ascii="Courier New" w:hAnsi="Courier New" w:cs="Courier New"/>
          <w:color w:val="333333" w:themeColor="text1"/>
          <w:sz w:val="16"/>
          <w:szCs w:val="16"/>
        </w:rPr>
      </w:pPr>
    </w:p>
    <w:p w14:paraId="3FF220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46D5BE8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10FABD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163D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47CF395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fhr</w:t>
      </w:r>
      <w:proofErr w:type="spellEnd"/>
    </w:p>
    <w:p w14:paraId="73D6C3F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fhra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fhr</w:t>
      </w:r>
      <w:proofErr w:type="spellEnd"/>
    </w:p>
    <w:p w14:paraId="11280DDB" w14:textId="77777777" w:rsidR="002E26C3" w:rsidRPr="00C06BCD" w:rsidRDefault="002E26C3" w:rsidP="002E26C3">
      <w:pPr>
        <w:rPr>
          <w:rFonts w:ascii="Courier New" w:hAnsi="Courier New" w:cs="Courier New"/>
          <w:color w:val="333333" w:themeColor="text1"/>
          <w:sz w:val="16"/>
          <w:szCs w:val="16"/>
        </w:rPr>
      </w:pPr>
    </w:p>
    <w:p w14:paraId="48A8569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7D0F8685" w14:textId="77777777" w:rsidR="002E26C3" w:rsidRPr="00C06BCD" w:rsidRDefault="002E26C3" w:rsidP="002E26C3">
      <w:pPr>
        <w:rPr>
          <w:rFonts w:ascii="Courier New" w:hAnsi="Courier New" w:cs="Courier New"/>
          <w:color w:val="333333" w:themeColor="text1"/>
          <w:sz w:val="16"/>
          <w:szCs w:val="16"/>
        </w:rPr>
      </w:pPr>
    </w:p>
    <w:p w14:paraId="57A8931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with war data</w:t>
      </w:r>
    </w:p>
    <w:p w14:paraId="791F3C5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import excel Source\midb.xlsx, </w:t>
      </w:r>
      <w:proofErr w:type="spellStart"/>
      <w:r w:rsidRPr="00C06BCD">
        <w:rPr>
          <w:rFonts w:ascii="Courier New" w:eastAsia="Courier New" w:hAnsi="Courier New" w:cs="Courier New"/>
          <w:color w:val="333333" w:themeColor="text1"/>
          <w:sz w:val="16"/>
          <w:szCs w:val="16"/>
        </w:rPr>
        <w:t>sh</w:t>
      </w:r>
      <w:proofErr w:type="spellEnd"/>
      <w:r w:rsidRPr="00C06BCD">
        <w:rPr>
          <w:rFonts w:ascii="Courier New" w:eastAsia="Courier New" w:hAnsi="Courier New" w:cs="Courier New"/>
          <w:color w:val="333333" w:themeColor="text1"/>
          <w:sz w:val="16"/>
          <w:szCs w:val="16"/>
        </w:rPr>
        <w:t>(data) first case(l) clear</w:t>
      </w:r>
    </w:p>
    <w:p w14:paraId="3E5B63F2"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war, force replace</w:t>
      </w:r>
    </w:p>
    <w:p w14:paraId="53162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sort country year</w:t>
      </w:r>
    </w:p>
    <w:p w14:paraId="1337E9F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war "Country is at war"</w:t>
      </w:r>
    </w:p>
    <w:p w14:paraId="6318714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year==2016</w:t>
      </w:r>
    </w:p>
    <w:p w14:paraId="3BBF10A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keep iso3 year war</w:t>
      </w:r>
    </w:p>
    <w:p w14:paraId="2BEFB32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data2.dta, replace</w:t>
      </w:r>
    </w:p>
    <w:p w14:paraId="25B8FE78" w14:textId="77777777" w:rsidR="002E26C3" w:rsidRPr="00C06BCD" w:rsidRDefault="002E26C3" w:rsidP="002E26C3">
      <w:pPr>
        <w:rPr>
          <w:rFonts w:ascii="Courier New" w:hAnsi="Courier New" w:cs="Courier New"/>
          <w:color w:val="333333" w:themeColor="text1"/>
          <w:sz w:val="16"/>
          <w:szCs w:val="16"/>
        </w:rPr>
      </w:pPr>
    </w:p>
    <w:p w14:paraId="4506FB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37EBBA1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merge 1:1 iso3 year using data2.dta</w:t>
      </w:r>
    </w:p>
    <w:p w14:paraId="694ED49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war=0 if _merge==1 &amp; war==.</w:t>
      </w:r>
    </w:p>
    <w:p w14:paraId="103F066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5CE4FA2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_merge</w:t>
      </w:r>
    </w:p>
    <w:p w14:paraId="575C889F" w14:textId="77777777" w:rsidR="002E26C3" w:rsidRPr="00C06BCD" w:rsidRDefault="002E26C3" w:rsidP="002E26C3">
      <w:pPr>
        <w:rPr>
          <w:rFonts w:ascii="Courier New" w:hAnsi="Courier New" w:cs="Courier New"/>
          <w:color w:val="333333" w:themeColor="text1"/>
          <w:sz w:val="16"/>
          <w:szCs w:val="16"/>
        </w:rPr>
      </w:pPr>
    </w:p>
    <w:p w14:paraId="13F2244A"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war=1 if war&gt;1 &amp; war!=.</w:t>
      </w:r>
    </w:p>
    <w:p w14:paraId="4B66ED45" w14:textId="77777777" w:rsidR="002E26C3" w:rsidRPr="00C06BCD" w:rsidRDefault="002E26C3" w:rsidP="002E26C3">
      <w:pPr>
        <w:rPr>
          <w:rFonts w:ascii="Courier New" w:hAnsi="Courier New" w:cs="Courier New"/>
          <w:color w:val="333333" w:themeColor="text1"/>
          <w:sz w:val="16"/>
          <w:szCs w:val="16"/>
        </w:rPr>
      </w:pPr>
    </w:p>
    <w:p w14:paraId="46A9475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7235F59" w14:textId="77777777" w:rsidR="002E26C3" w:rsidRPr="00C06BCD" w:rsidRDefault="002E26C3" w:rsidP="002E26C3">
      <w:pPr>
        <w:rPr>
          <w:rFonts w:ascii="Courier New" w:hAnsi="Courier New" w:cs="Courier New"/>
          <w:color w:val="333333" w:themeColor="text1"/>
          <w:sz w:val="16"/>
          <w:szCs w:val="16"/>
        </w:rPr>
      </w:pPr>
    </w:p>
    <w:p w14:paraId="530DCB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decade variable</w:t>
      </w:r>
    </w:p>
    <w:p w14:paraId="534E463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year&lt;1980</w:t>
      </w:r>
    </w:p>
    <w:p w14:paraId="7CE9628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decade=1 if year&lt;=1989</w:t>
      </w:r>
    </w:p>
    <w:p w14:paraId="2076DDF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decade=2 if year&gt;=1990 &amp; year&lt;=1999</w:t>
      </w:r>
    </w:p>
    <w:p w14:paraId="0B2E3AA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decade=3 if year&gt;=2000 &amp; year&lt;=2009</w:t>
      </w:r>
    </w:p>
    <w:p w14:paraId="078CDE0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decade=4 if year&gt;=2010 &amp; year&lt;2019</w:t>
      </w:r>
    </w:p>
    <w:p w14:paraId="422F7A34" w14:textId="77777777" w:rsidR="002E26C3" w:rsidRPr="00C06BCD" w:rsidRDefault="002E26C3" w:rsidP="002E26C3">
      <w:pPr>
        <w:rPr>
          <w:rFonts w:ascii="Courier New" w:hAnsi="Courier New" w:cs="Courier New"/>
          <w:color w:val="333333" w:themeColor="text1"/>
          <w:sz w:val="16"/>
          <w:szCs w:val="16"/>
        </w:rPr>
      </w:pPr>
    </w:p>
    <w:p w14:paraId="327002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w:t>
      </w:r>
      <w:proofErr w:type="spellStart"/>
      <w:r w:rsidRPr="00C06BCD">
        <w:rPr>
          <w:rFonts w:ascii="Courier New" w:eastAsia="Courier New" w:hAnsi="Courier New" w:cs="Courier New"/>
          <w:color w:val="333333" w:themeColor="text1"/>
          <w:sz w:val="16"/>
          <w:szCs w:val="16"/>
        </w:rPr>
        <w:t>PennTables</w:t>
      </w:r>
      <w:proofErr w:type="spellEnd"/>
      <w:r w:rsidRPr="00C06BCD">
        <w:rPr>
          <w:rFonts w:ascii="Courier New" w:eastAsia="Courier New" w:hAnsi="Courier New" w:cs="Courier New"/>
          <w:color w:val="333333" w:themeColor="text1"/>
          <w:sz w:val="16"/>
          <w:szCs w:val="16"/>
        </w:rPr>
        <w:t xml:space="preserve"> employment</w:t>
      </w:r>
    </w:p>
    <w:p w14:paraId="0E2800C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merge 1:1 iso3 year using Source\pwt81.dta, </w:t>
      </w:r>
      <w:proofErr w:type="spellStart"/>
      <w:r w:rsidRPr="00C06BCD">
        <w:rPr>
          <w:rFonts w:ascii="Courier New" w:eastAsia="Courier New" w:hAnsi="Courier New" w:cs="Courier New"/>
          <w:color w:val="333333" w:themeColor="text1"/>
          <w:sz w:val="16"/>
          <w:szCs w:val="16"/>
        </w:rPr>
        <w:t>keepus</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2FB2ED1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drop if _merge==2</w:t>
      </w:r>
    </w:p>
    <w:p w14:paraId="7E3E95E5" w14:textId="77777777" w:rsidR="002E26C3" w:rsidRPr="00C06BCD" w:rsidRDefault="002E26C3" w:rsidP="002E26C3">
      <w:pPr>
        <w:rPr>
          <w:rFonts w:ascii="Courier New" w:hAnsi="Courier New" w:cs="Courier New"/>
          <w:color w:val="333333" w:themeColor="text1"/>
          <w:sz w:val="16"/>
          <w:szCs w:val="16"/>
        </w:rPr>
      </w:pPr>
    </w:p>
    <w:p w14:paraId="42096CC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empq4=empq4/1000000</w:t>
      </w:r>
    </w:p>
    <w:p w14:paraId="7E9EC80F"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emp1=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2C6DE96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emp1=empq4 if </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w:t>
      </w:r>
    </w:p>
    <w:p w14:paraId="0F9EE085"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empq4 </w:t>
      </w:r>
      <w:proofErr w:type="spellStart"/>
      <w:r w:rsidRPr="00C06BCD">
        <w:rPr>
          <w:rFonts w:ascii="Courier New" w:eastAsia="Courier New" w:hAnsi="Courier New" w:cs="Courier New"/>
          <w:color w:val="333333" w:themeColor="text1"/>
          <w:sz w:val="16"/>
          <w:szCs w:val="16"/>
          <w:lang w:val="fr-FR"/>
        </w:rPr>
        <w:t>emp</w:t>
      </w:r>
      <w:proofErr w:type="spellEnd"/>
    </w:p>
    <w:p w14:paraId="5D17FD38"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emp1 </w:t>
      </w:r>
      <w:proofErr w:type="spellStart"/>
      <w:r w:rsidRPr="00C06BCD">
        <w:rPr>
          <w:rFonts w:ascii="Courier New" w:eastAsia="Courier New" w:hAnsi="Courier New" w:cs="Courier New"/>
          <w:color w:val="333333" w:themeColor="text1"/>
          <w:sz w:val="16"/>
          <w:szCs w:val="16"/>
          <w:lang w:val="fr-FR"/>
        </w:rPr>
        <w:t>emp</w:t>
      </w:r>
      <w:proofErr w:type="spellEnd"/>
    </w:p>
    <w:p w14:paraId="7C5A424E" w14:textId="77777777" w:rsidR="002E26C3" w:rsidRPr="00C06BCD" w:rsidRDefault="002E26C3" w:rsidP="002E26C3">
      <w:pPr>
        <w:rPr>
          <w:rFonts w:ascii="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bysort</w:t>
      </w:r>
      <w:proofErr w:type="spellEnd"/>
      <w:proofErr w:type="gramEnd"/>
      <w:r w:rsidRPr="00C06BCD">
        <w:rPr>
          <w:rFonts w:ascii="Courier New" w:eastAsia="Courier New" w:hAnsi="Courier New" w:cs="Courier New"/>
          <w:color w:val="333333" w:themeColor="text1"/>
          <w:sz w:val="16"/>
          <w:szCs w:val="16"/>
        </w:rPr>
        <w:t xml:space="preserve"> country: gen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[_n-1]-</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[_n-2])*100/</w:t>
      </w:r>
      <w:proofErr w:type="spellStart"/>
      <w:r w:rsidRPr="00C06BCD">
        <w:rPr>
          <w:rFonts w:ascii="Courier New" w:eastAsia="Courier New" w:hAnsi="Courier New" w:cs="Courier New"/>
          <w:color w:val="333333" w:themeColor="text1"/>
          <w:sz w:val="16"/>
          <w:szCs w:val="16"/>
        </w:rPr>
        <w:t>emp</w:t>
      </w:r>
      <w:proofErr w:type="spellEnd"/>
      <w:r w:rsidRPr="00C06BCD">
        <w:rPr>
          <w:rFonts w:ascii="Courier New" w:eastAsia="Courier New" w:hAnsi="Courier New" w:cs="Courier New"/>
          <w:color w:val="333333" w:themeColor="text1"/>
          <w:sz w:val="16"/>
          <w:szCs w:val="16"/>
        </w:rPr>
        <w:t>[_n-2]</w:t>
      </w:r>
    </w:p>
    <w:p w14:paraId="2DAE98E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w:t>
      </w:r>
      <w:proofErr w:type="spellStart"/>
      <w:r w:rsidRPr="00C06BCD">
        <w:rPr>
          <w:rFonts w:ascii="Courier New" w:eastAsia="Courier New" w:hAnsi="Courier New" w:cs="Courier New"/>
          <w:color w:val="333333" w:themeColor="text1"/>
          <w:sz w:val="16"/>
          <w:szCs w:val="16"/>
        </w:rPr>
        <w:t>emp</w:t>
      </w:r>
      <w:proofErr w:type="spellEnd"/>
    </w:p>
    <w:p w14:paraId="1E2DC03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rename </w:t>
      </w:r>
      <w:proofErr w:type="spellStart"/>
      <w:r w:rsidRPr="00C06BCD">
        <w:rPr>
          <w:rFonts w:ascii="Courier New" w:eastAsia="Courier New" w:hAnsi="Courier New" w:cs="Courier New"/>
          <w:color w:val="333333" w:themeColor="text1"/>
          <w:sz w:val="16"/>
          <w:szCs w:val="16"/>
        </w:rPr>
        <w:t>emp_a</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emp</w:t>
      </w:r>
      <w:proofErr w:type="spellEnd"/>
    </w:p>
    <w:p w14:paraId="5C3320EB" w14:textId="77777777" w:rsidR="002E26C3" w:rsidRPr="00C06BCD" w:rsidRDefault="002E26C3" w:rsidP="002E26C3">
      <w:pPr>
        <w:rPr>
          <w:rFonts w:ascii="Courier New" w:hAnsi="Courier New" w:cs="Courier New"/>
          <w:color w:val="333333" w:themeColor="text1"/>
          <w:sz w:val="16"/>
          <w:szCs w:val="16"/>
        </w:rPr>
      </w:pPr>
    </w:p>
    <w:p w14:paraId="3082C0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drop if </w:t>
      </w:r>
      <w:proofErr w:type="spellStart"/>
      <w:r w:rsidRPr="00C06BCD">
        <w:rPr>
          <w:rFonts w:ascii="Courier New" w:eastAsia="Courier New" w:hAnsi="Courier New" w:cs="Courier New"/>
          <w:color w:val="333333" w:themeColor="text1"/>
          <w:sz w:val="16"/>
          <w:szCs w:val="16"/>
        </w:rPr>
        <w:t>electionwinner</w:t>
      </w:r>
      <w:proofErr w:type="spellEnd"/>
      <w:r w:rsidRPr="00C06BCD">
        <w:rPr>
          <w:rFonts w:ascii="Courier New" w:eastAsia="Courier New" w:hAnsi="Courier New" w:cs="Courier New"/>
          <w:color w:val="333333" w:themeColor="text1"/>
          <w:sz w:val="16"/>
          <w:szCs w:val="16"/>
        </w:rPr>
        <w:t>==""</w:t>
      </w:r>
    </w:p>
    <w:p w14:paraId="23255BA6" w14:textId="77777777" w:rsidR="002E26C3" w:rsidRPr="00C06BCD" w:rsidRDefault="002E26C3" w:rsidP="002E26C3">
      <w:pPr>
        <w:rPr>
          <w:rFonts w:ascii="Courier New" w:hAnsi="Courier New" w:cs="Courier New"/>
          <w:color w:val="333333" w:themeColor="text1"/>
          <w:sz w:val="16"/>
          <w:szCs w:val="16"/>
        </w:rPr>
      </w:pPr>
    </w:p>
    <w:p w14:paraId="6B39C3B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appropriate variable with quarter</w:t>
      </w:r>
    </w:p>
    <w:p w14:paraId="22176B6D"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destring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 force replace</w:t>
      </w:r>
    </w:p>
    <w:p w14:paraId="778103F2" w14:textId="77777777" w:rsidR="002E26C3" w:rsidRPr="00C06BCD" w:rsidRDefault="002E26C3" w:rsidP="002E26C3">
      <w:pPr>
        <w:rPr>
          <w:rFonts w:ascii="Courier New" w:hAnsi="Courier New" w:cs="Courier New"/>
          <w:color w:val="333333" w:themeColor="text1"/>
          <w:sz w:val="16"/>
          <w:szCs w:val="16"/>
        </w:rPr>
      </w:pPr>
    </w:p>
    <w:p w14:paraId="2B81427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
    <w:p w14:paraId="18DFAA4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5793E72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'_employ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6017344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53C9C31" w14:textId="77777777" w:rsidR="002E26C3" w:rsidRPr="00C06BCD" w:rsidRDefault="002E26C3" w:rsidP="002E26C3">
      <w:pPr>
        <w:rPr>
          <w:rFonts w:ascii="Courier New" w:hAnsi="Courier New" w:cs="Courier New"/>
          <w:color w:val="333333" w:themeColor="text1"/>
          <w:sz w:val="16"/>
          <w:szCs w:val="16"/>
        </w:rPr>
      </w:pPr>
    </w:p>
    <w:p w14:paraId="31410A4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
    <w:p w14:paraId="2734E140"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32B20D5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 xml:space="preserve">'_inflation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3B6D28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B7F5B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&gt;1000 |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&lt;-1000</w:t>
      </w:r>
    </w:p>
    <w:p w14:paraId="775A3170" w14:textId="77777777" w:rsidR="002E26C3" w:rsidRPr="00C06BCD" w:rsidRDefault="002E26C3" w:rsidP="002E26C3">
      <w:pPr>
        <w:rPr>
          <w:rFonts w:ascii="Courier New" w:hAnsi="Courier New" w:cs="Courier New"/>
          <w:color w:val="333333" w:themeColor="text1"/>
          <w:sz w:val="16"/>
          <w:szCs w:val="16"/>
        </w:rPr>
      </w:pPr>
    </w:p>
    <w:p w14:paraId="5A278C39"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
    <w:p w14:paraId="3A3B4E55" w14:textId="77777777" w:rsidR="002E26C3" w:rsidRPr="00C06BCD" w:rsidRDefault="002E26C3" w:rsidP="002E26C3">
      <w:pPr>
        <w:rPr>
          <w:rFonts w:ascii="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forvalues</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=1/4{</w:t>
      </w:r>
    </w:p>
    <w:p w14:paraId="1038F4B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ab/>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=q`</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'_</w:t>
      </w:r>
      <w:proofErr w:type="spellStart"/>
      <w:r w:rsidRPr="00C06BCD">
        <w:rPr>
          <w:rFonts w:ascii="Courier New" w:eastAsia="Courier New" w:hAnsi="Courier New" w:cs="Courier New"/>
          <w:color w:val="333333" w:themeColor="text1"/>
          <w:sz w:val="16"/>
          <w:szCs w:val="16"/>
        </w:rPr>
        <w:t>gdp</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electionquarter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w:t>
      </w:r>
      <w:proofErr w:type="spellEnd"/>
      <w:r w:rsidRPr="00C06BCD">
        <w:rPr>
          <w:rFonts w:ascii="Courier New" w:eastAsia="Courier New" w:hAnsi="Courier New" w:cs="Courier New"/>
          <w:color w:val="333333" w:themeColor="text1"/>
          <w:sz w:val="16"/>
          <w:szCs w:val="16"/>
        </w:rPr>
        <w:t>'</w:t>
      </w:r>
    </w:p>
    <w:p w14:paraId="7411B2AD"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60083A4" w14:textId="77777777" w:rsidR="002E26C3" w:rsidRPr="00C06BCD" w:rsidRDefault="002E26C3" w:rsidP="002E26C3">
      <w:pPr>
        <w:rPr>
          <w:rFonts w:ascii="Courier New" w:hAnsi="Courier New" w:cs="Courier New"/>
          <w:color w:val="333333" w:themeColor="text1"/>
          <w:sz w:val="16"/>
          <w:szCs w:val="16"/>
        </w:rPr>
      </w:pPr>
    </w:p>
    <w:p w14:paraId="3CC720E4"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gen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=1 if </w:t>
      </w:r>
      <w:proofErr w:type="spellStart"/>
      <w:r w:rsidRPr="00C06BCD">
        <w:rPr>
          <w:rFonts w:ascii="Courier New" w:eastAsia="Courier New" w:hAnsi="Courier New" w:cs="Courier New"/>
          <w:color w:val="333333" w:themeColor="text1"/>
          <w:sz w:val="16"/>
          <w:szCs w:val="16"/>
        </w:rPr>
        <w:t>partywinner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incumbentparty</w:t>
      </w:r>
      <w:proofErr w:type="spellEnd"/>
    </w:p>
    <w:p w14:paraId="3E459D66"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=0 if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w:t>
      </w:r>
    </w:p>
    <w:p w14:paraId="0FB4325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"Incumbent party wins"</w:t>
      </w:r>
    </w:p>
    <w:p w14:paraId="0EFBF6BF" w14:textId="77777777" w:rsidR="002E26C3" w:rsidRPr="00C06BCD" w:rsidRDefault="002E26C3" w:rsidP="002E26C3">
      <w:pPr>
        <w:rPr>
          <w:rFonts w:ascii="Courier New" w:hAnsi="Courier New" w:cs="Courier New"/>
          <w:color w:val="333333" w:themeColor="text1"/>
          <w:sz w:val="16"/>
          <w:szCs w:val="16"/>
        </w:rPr>
      </w:pPr>
    </w:p>
    <w:p w14:paraId="7335A74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 candidate=1 if incumbent==1</w:t>
      </w:r>
    </w:p>
    <w:p w14:paraId="6C5EF0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candidate=1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incumbentleader</w:t>
      </w:r>
      <w:proofErr w:type="spellEnd"/>
      <w:r w:rsidRPr="00C06BCD">
        <w:rPr>
          <w:rFonts w:ascii="Courier New" w:eastAsia="Courier New" w:hAnsi="Courier New" w:cs="Courier New"/>
          <w:color w:val="333333" w:themeColor="text1"/>
          <w:sz w:val="16"/>
          <w:szCs w:val="16"/>
        </w:rPr>
        <w:t xml:space="preserve"> &amp; incumbent==.</w:t>
      </w:r>
    </w:p>
    <w:p w14:paraId="113DA18B"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candidate=0 if </w:t>
      </w:r>
      <w:proofErr w:type="spellStart"/>
      <w:r w:rsidRPr="00C06BCD">
        <w:rPr>
          <w:rFonts w:ascii="Courier New" w:eastAsia="Courier New" w:hAnsi="Courier New" w:cs="Courier New"/>
          <w:color w:val="333333" w:themeColor="text1"/>
          <w:sz w:val="16"/>
          <w:szCs w:val="16"/>
        </w:rPr>
        <w:t>sucessor</w:t>
      </w:r>
      <w:proofErr w:type="spellEnd"/>
      <w:r w:rsidRPr="00C06BCD">
        <w:rPr>
          <w:rFonts w:ascii="Courier New" w:eastAsia="Courier New" w:hAnsi="Courier New" w:cs="Courier New"/>
          <w:color w:val="333333" w:themeColor="text1"/>
          <w:sz w:val="16"/>
          <w:szCs w:val="16"/>
        </w:rPr>
        <w:t>==1 &amp; candidate!=1</w:t>
      </w:r>
    </w:p>
    <w:p w14:paraId="046AFDC8" w14:textId="77777777" w:rsidR="002E26C3" w:rsidRPr="00C06BCD" w:rsidRDefault="002E26C3" w:rsidP="002E26C3">
      <w:pPr>
        <w:rPr>
          <w:rFonts w:ascii="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candidate=0 if </w:t>
      </w:r>
      <w:proofErr w:type="spellStart"/>
      <w:r w:rsidRPr="00C06BCD">
        <w:rPr>
          <w:rFonts w:ascii="Courier New" w:eastAsia="Courier New" w:hAnsi="Courier New" w:cs="Courier New"/>
          <w:color w:val="333333" w:themeColor="text1"/>
          <w:sz w:val="16"/>
          <w:szCs w:val="16"/>
        </w:rPr>
        <w:t>namegovtcand</w:t>
      </w:r>
      <w:proofErr w:type="spellEnd"/>
      <w:r w:rsidRPr="00C06BCD">
        <w:rPr>
          <w:rFonts w:ascii="Courier New" w:eastAsia="Courier New" w:hAnsi="Courier New" w:cs="Courier New"/>
          <w:color w:val="333333" w:themeColor="text1"/>
          <w:sz w:val="16"/>
          <w:szCs w:val="16"/>
        </w:rPr>
        <w:t>=="" &amp; candidate!=1</w:t>
      </w:r>
    </w:p>
    <w:p w14:paraId="1796A28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candidate "Candidate is incumbent"</w:t>
      </w:r>
    </w:p>
    <w:p w14:paraId="08E693E1" w14:textId="77777777" w:rsidR="002E26C3" w:rsidRPr="00C06BCD" w:rsidRDefault="002E26C3" w:rsidP="002E26C3">
      <w:pPr>
        <w:rPr>
          <w:rFonts w:ascii="Courier New" w:hAnsi="Courier New" w:cs="Courier New"/>
          <w:color w:val="333333" w:themeColor="text1"/>
          <w:sz w:val="16"/>
          <w:szCs w:val="16"/>
        </w:rPr>
      </w:pPr>
    </w:p>
    <w:p w14:paraId="10C3C90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=="#N/A"</w:t>
      </w:r>
    </w:p>
    <w:p w14:paraId="4202C98F"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encode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gen</w:t>
      </w:r>
      <w:proofErr w:type="spellEnd"/>
      <w:r w:rsidRPr="00C06BCD">
        <w:rPr>
          <w:rFonts w:ascii="Courier New" w:eastAsia="Courier New" w:hAnsi="Courier New" w:cs="Courier New"/>
          <w:color w:val="333333" w:themeColor="text1"/>
          <w:sz w:val="16"/>
          <w:szCs w:val="16"/>
          <w:lang w:val="fr-FR"/>
        </w:rPr>
        <w:t>(etype2)</w:t>
      </w:r>
    </w:p>
    <w:p w14:paraId="7FFB5481"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drop</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p>
    <w:p w14:paraId="67E5C5BB" w14:textId="77777777" w:rsidR="002E26C3" w:rsidRPr="00C06BCD" w:rsidRDefault="002E26C3" w:rsidP="002E26C3">
      <w:pPr>
        <w:rPr>
          <w:rFonts w:ascii="Courier New" w:hAnsi="Courier New" w:cs="Courier New"/>
          <w:color w:val="333333" w:themeColor="text1"/>
          <w:sz w:val="16"/>
          <w:szCs w:val="16"/>
          <w:lang w:val="fr-FR"/>
        </w:rPr>
      </w:pPr>
      <w:proofErr w:type="spellStart"/>
      <w:proofErr w:type="gramStart"/>
      <w:r w:rsidRPr="00C06BCD">
        <w:rPr>
          <w:rFonts w:ascii="Courier New" w:eastAsia="Courier New" w:hAnsi="Courier New" w:cs="Courier New"/>
          <w:color w:val="333333" w:themeColor="text1"/>
          <w:sz w:val="16"/>
          <w:szCs w:val="16"/>
          <w:lang w:val="fr-FR"/>
        </w:rPr>
        <w:t>rename</w:t>
      </w:r>
      <w:proofErr w:type="spellEnd"/>
      <w:proofErr w:type="gramEnd"/>
      <w:r w:rsidRPr="00C06BCD">
        <w:rPr>
          <w:rFonts w:ascii="Courier New" w:eastAsia="Courier New" w:hAnsi="Courier New" w:cs="Courier New"/>
          <w:color w:val="333333" w:themeColor="text1"/>
          <w:sz w:val="16"/>
          <w:szCs w:val="16"/>
          <w:lang w:val="fr-FR"/>
        </w:rPr>
        <w:t xml:space="preserve"> etype2 </w:t>
      </w:r>
      <w:proofErr w:type="spellStart"/>
      <w:r w:rsidRPr="00C06BCD">
        <w:rPr>
          <w:rFonts w:ascii="Courier New" w:eastAsia="Courier New" w:hAnsi="Courier New" w:cs="Courier New"/>
          <w:color w:val="333333" w:themeColor="text1"/>
          <w:sz w:val="16"/>
          <w:szCs w:val="16"/>
          <w:lang w:val="fr-FR"/>
        </w:rPr>
        <w:t>etype</w:t>
      </w:r>
      <w:proofErr w:type="spellEnd"/>
    </w:p>
    <w:p w14:paraId="74DF9449" w14:textId="77777777" w:rsidR="002E26C3" w:rsidRPr="00C06BCD" w:rsidRDefault="002E26C3" w:rsidP="002E26C3">
      <w:pPr>
        <w:rPr>
          <w:rFonts w:ascii="Courier New" w:hAnsi="Courier New" w:cs="Courier New"/>
          <w:color w:val="333333" w:themeColor="text1"/>
          <w:sz w:val="16"/>
          <w:szCs w:val="16"/>
          <w:lang w:val="fr-FR"/>
        </w:rPr>
      </w:pPr>
      <w:proofErr w:type="gramStart"/>
      <w:r w:rsidRPr="00C06BCD">
        <w:rPr>
          <w:rFonts w:ascii="Courier New" w:eastAsia="Courier New" w:hAnsi="Courier New" w:cs="Courier New"/>
          <w:color w:val="333333" w:themeColor="text1"/>
          <w:sz w:val="16"/>
          <w:szCs w:val="16"/>
          <w:lang w:val="fr-FR"/>
        </w:rPr>
        <w:t>recode</w:t>
      </w:r>
      <w:proofErr w:type="gramEnd"/>
      <w:r w:rsidRPr="00C06BCD">
        <w:rPr>
          <w:rFonts w:ascii="Courier New" w:eastAsia="Courier New" w:hAnsi="Courier New" w:cs="Courier New"/>
          <w:color w:val="333333" w:themeColor="text1"/>
          <w:sz w:val="16"/>
          <w:szCs w:val="16"/>
          <w:lang w:val="fr-FR"/>
        </w:rPr>
        <w:t xml:space="preserve"> </w:t>
      </w:r>
      <w:proofErr w:type="spellStart"/>
      <w:r w:rsidRPr="00C06BCD">
        <w:rPr>
          <w:rFonts w:ascii="Courier New" w:eastAsia="Courier New" w:hAnsi="Courier New" w:cs="Courier New"/>
          <w:color w:val="333333" w:themeColor="text1"/>
          <w:sz w:val="16"/>
          <w:szCs w:val="16"/>
          <w:lang w:val="fr-FR"/>
        </w:rPr>
        <w:t>etype</w:t>
      </w:r>
      <w:proofErr w:type="spellEnd"/>
      <w:r w:rsidRPr="00C06BCD">
        <w:rPr>
          <w:rFonts w:ascii="Courier New" w:eastAsia="Courier New" w:hAnsi="Courier New" w:cs="Courier New"/>
          <w:color w:val="333333" w:themeColor="text1"/>
          <w:sz w:val="16"/>
          <w:szCs w:val="16"/>
          <w:lang w:val="fr-FR"/>
        </w:rPr>
        <w:t xml:space="preserve"> (2=0)</w:t>
      </w:r>
    </w:p>
    <w:p w14:paraId="4048B04D" w14:textId="77777777" w:rsidR="002E26C3" w:rsidRPr="00C06BCD" w:rsidRDefault="002E26C3" w:rsidP="002E26C3">
      <w:pPr>
        <w:rPr>
          <w:rFonts w:ascii="Courier New" w:hAnsi="Courier New" w:cs="Courier New"/>
          <w:color w:val="333333" w:themeColor="text1"/>
          <w:sz w:val="16"/>
          <w:szCs w:val="16"/>
          <w:lang w:val="fr-FR"/>
        </w:rPr>
      </w:pPr>
    </w:p>
    <w:p w14:paraId="3FA0568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recode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(0.44=44)</w:t>
      </w:r>
    </w:p>
    <w:p w14:paraId="05239F95" w14:textId="77777777" w:rsidR="002E26C3" w:rsidRPr="00C06BCD" w:rsidRDefault="002E26C3" w:rsidP="002E26C3">
      <w:pPr>
        <w:rPr>
          <w:rFonts w:ascii="Courier New" w:hAnsi="Courier New" w:cs="Courier New"/>
          <w:color w:val="333333" w:themeColor="text1"/>
          <w:sz w:val="16"/>
          <w:szCs w:val="16"/>
        </w:rPr>
      </w:pPr>
    </w:p>
    <w:p w14:paraId="42ADCF40"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*Change in units</w:t>
      </w:r>
    </w:p>
    <w:p w14:paraId="20F4A5F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/100</w:t>
      </w:r>
    </w:p>
    <w:p w14:paraId="648FB4C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/100</w:t>
      </w:r>
    </w:p>
    <w:p w14:paraId="7817B53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/100</w:t>
      </w:r>
    </w:p>
    <w:p w14:paraId="408F3D1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/100</w:t>
      </w:r>
    </w:p>
    <w:p w14:paraId="52288EC6" w14:textId="77777777" w:rsidR="002E26C3" w:rsidRPr="00C06BCD" w:rsidRDefault="002E26C3" w:rsidP="002E26C3">
      <w:pPr>
        <w:rPr>
          <w:rFonts w:ascii="Courier New" w:hAnsi="Courier New" w:cs="Courier New"/>
          <w:color w:val="333333" w:themeColor="text1"/>
          <w:sz w:val="16"/>
          <w:szCs w:val="16"/>
        </w:rPr>
      </w:pPr>
    </w:p>
    <w:p w14:paraId="78FA2AD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*Create US observation</w:t>
      </w:r>
    </w:p>
    <w:p w14:paraId="3049EC3F"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1EF8EFA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F0E871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7B60C09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9C92EC8"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iso3="USA" in `new'</w:t>
      </w:r>
    </w:p>
    <w:p w14:paraId="461484E6"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=0.51 in `new' </w:t>
      </w:r>
    </w:p>
    <w:p w14:paraId="1C3B4805"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2946A0D7"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=1 in `new' </w:t>
      </w:r>
    </w:p>
    <w:p w14:paraId="1595145A"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war=1 in `new' </w:t>
      </w:r>
    </w:p>
    <w:p w14:paraId="133A75A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=0.0211 in `new' </w:t>
      </w:r>
    </w:p>
    <w:p w14:paraId="44C10B12"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=0.01 in `new' </w:t>
      </w:r>
    </w:p>
    <w:p w14:paraId="3CD2853C"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=0.014 in `new' </w:t>
      </w:r>
    </w:p>
    <w:p w14:paraId="734E2483"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=0 in `new'</w:t>
      </w:r>
    </w:p>
    <w:p w14:paraId="17DBAE01" w14:textId="77777777" w:rsidR="002E26C3" w:rsidRPr="00C06BCD" w:rsidRDefault="002E26C3" w:rsidP="002E26C3">
      <w:pPr>
        <w:rPr>
          <w:rFonts w:ascii="Courier New" w:hAnsi="Courier New" w:cs="Courier New"/>
          <w:color w:val="333333" w:themeColor="text1"/>
          <w:sz w:val="16"/>
          <w:szCs w:val="16"/>
        </w:rPr>
      </w:pPr>
    </w:p>
    <w:p w14:paraId="61AF0BF1" w14:textId="77777777" w:rsidR="002E26C3" w:rsidRPr="00C06BCD" w:rsidRDefault="002E26C3" w:rsidP="002E26C3">
      <w:pPr>
        <w:rPr>
          <w:rFonts w:ascii="Courier New" w:hAnsi="Courier New" w:cs="Courier New"/>
          <w:color w:val="333333" w:themeColor="text1"/>
          <w:sz w:val="16"/>
          <w:szCs w:val="16"/>
        </w:rPr>
      </w:pPr>
    </w:p>
    <w:p w14:paraId="136A0381"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save data1.dta, replace</w:t>
      </w:r>
    </w:p>
    <w:p w14:paraId="6515355E"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erase data2.dta</w:t>
      </w:r>
    </w:p>
    <w:p w14:paraId="79AD3841" w14:textId="77777777" w:rsidR="002E26C3" w:rsidRPr="00C06BCD" w:rsidRDefault="002E26C3" w:rsidP="002E26C3">
      <w:pPr>
        <w:rPr>
          <w:rFonts w:ascii="Courier New" w:hAnsi="Courier New" w:cs="Courier New"/>
          <w:color w:val="333333" w:themeColor="text1"/>
          <w:sz w:val="16"/>
          <w:szCs w:val="16"/>
        </w:rPr>
      </w:pPr>
    </w:p>
    <w:p w14:paraId="0553FF0B" w14:textId="77777777" w:rsidR="002E26C3" w:rsidRPr="00C06BCD" w:rsidRDefault="002E26C3" w:rsidP="002E26C3">
      <w:pPr>
        <w:rPr>
          <w:rFonts w:ascii="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*Summary statistics</w:t>
      </w:r>
    </w:p>
    <w:p w14:paraId="026BEBFE" w14:textId="77777777" w:rsidR="002E26C3" w:rsidRPr="00C06BCD" w:rsidRDefault="002E26C3" w:rsidP="002E26C3">
      <w:pPr>
        <w:rPr>
          <w:rFonts w:ascii="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tabstat</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s(n mean </w:t>
      </w:r>
      <w:proofErr w:type="spellStart"/>
      <w:r w:rsidRPr="00C06BCD">
        <w:rPr>
          <w:rFonts w:ascii="Courier New" w:eastAsia="Courier New" w:hAnsi="Courier New" w:cs="Courier New"/>
          <w:color w:val="333333" w:themeColor="text1"/>
          <w:sz w:val="16"/>
          <w:szCs w:val="16"/>
        </w:rPr>
        <w:t>sd</w:t>
      </w:r>
      <w:proofErr w:type="spellEnd"/>
      <w:r w:rsidRPr="00C06BCD">
        <w:rPr>
          <w:rFonts w:ascii="Courier New" w:eastAsia="Courier New" w:hAnsi="Courier New" w:cs="Courier New"/>
          <w:color w:val="333333" w:themeColor="text1"/>
          <w:sz w:val="16"/>
          <w:szCs w:val="16"/>
        </w:rPr>
        <w:t xml:space="preserve"> min max) format(%9.3f</w:t>
      </w:r>
    </w:p>
    <w:p w14:paraId="01491C16" w14:textId="77777777" w:rsidR="002E26C3" w:rsidRPr="00987437" w:rsidRDefault="002E26C3" w:rsidP="002E26C3">
      <w:pPr>
        <w:rPr>
          <w:rFonts w:ascii="Arial" w:hAnsi="Arial"/>
          <w:color w:val="333333" w:themeColor="text1"/>
        </w:rPr>
      </w:pPr>
    </w:p>
    <w:p w14:paraId="6CC71CEF" w14:textId="190E9136" w:rsidR="002E26C3" w:rsidRPr="00C774A8" w:rsidRDefault="00C774A8" w:rsidP="00C774A8">
      <w:pPr>
        <w:rPr>
          <w:rFonts w:ascii="Franklin Gothic Book" w:eastAsia="Times New Roman" w:hAnsi="Franklin Gothic Book"/>
          <w:b/>
          <w:color w:val="336699" w:themeColor="text2"/>
          <w:sz w:val="28"/>
        </w:rPr>
      </w:pPr>
      <w:r>
        <w:rPr>
          <w:rFonts w:ascii="Franklin Gothic Book" w:eastAsia="Times New Roman" w:hAnsi="Franklin Gothic Book"/>
          <w:b/>
          <w:color w:val="336699" w:themeColor="text2"/>
          <w:sz w:val="28"/>
        </w:rPr>
        <w:t xml:space="preserve">2. </w:t>
      </w:r>
      <w:r w:rsidR="002E26C3" w:rsidRPr="00C774A8">
        <w:rPr>
          <w:rFonts w:ascii="Franklin Gothic Book" w:eastAsia="Times New Roman" w:hAnsi="Franklin Gothic Book"/>
          <w:b/>
          <w:color w:val="336699" w:themeColor="text2"/>
          <w:sz w:val="28"/>
        </w:rPr>
        <w:t>Regressions, predictions and tables</w:t>
      </w:r>
    </w:p>
    <w:p w14:paraId="2DADDC5A" w14:textId="77777777" w:rsidR="002E26C3" w:rsidRPr="00987437" w:rsidRDefault="002E26C3" w:rsidP="002E26C3">
      <w:pPr>
        <w:rPr>
          <w:rFonts w:ascii="Arial" w:hAnsi="Arial"/>
          <w:color w:val="333333" w:themeColor="text1"/>
        </w:rPr>
      </w:pPr>
    </w:p>
    <w:p w14:paraId="01EB462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clear all</w:t>
      </w:r>
    </w:p>
    <w:p w14:paraId="39EE4D3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cd "C:\Users\puyan\Desktop\Data"</w:t>
      </w:r>
    </w:p>
    <w:p w14:paraId="0615CA33" w14:textId="77777777" w:rsidR="002E26C3" w:rsidRPr="00C06BCD" w:rsidRDefault="002E26C3" w:rsidP="002E26C3">
      <w:pPr>
        <w:rPr>
          <w:rFonts w:ascii="Courier New" w:eastAsia="Courier New" w:hAnsi="Courier New" w:cs="Courier New"/>
          <w:color w:val="333333" w:themeColor="text1"/>
          <w:sz w:val="16"/>
          <w:szCs w:val="16"/>
        </w:rPr>
      </w:pPr>
    </w:p>
    <w:p w14:paraId="0CFAB10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86599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1 - Original Model and Data *</w:t>
      </w:r>
    </w:p>
    <w:p w14:paraId="3CC0B1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47710D4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use </w:t>
      </w:r>
      <w:proofErr w:type="spellStart"/>
      <w:r w:rsidRPr="00C06BCD">
        <w:rPr>
          <w:rFonts w:ascii="Courier New" w:eastAsia="Courier New" w:hAnsi="Courier New" w:cs="Courier New"/>
          <w:color w:val="333333" w:themeColor="text1"/>
          <w:sz w:val="16"/>
          <w:szCs w:val="16"/>
        </w:rPr>
        <w:t>dataoriginal.dta</w:t>
      </w:r>
      <w:proofErr w:type="spellEnd"/>
      <w:r w:rsidRPr="00C06BCD">
        <w:rPr>
          <w:rFonts w:ascii="Courier New" w:eastAsia="Courier New" w:hAnsi="Courier New" w:cs="Courier New"/>
          <w:color w:val="333333" w:themeColor="text1"/>
          <w:sz w:val="16"/>
          <w:szCs w:val="16"/>
        </w:rPr>
        <w:t>, clear</w:t>
      </w:r>
    </w:p>
    <w:p w14:paraId="57179C3C" w14:textId="77777777" w:rsidR="002E26C3" w:rsidRPr="00C06BCD" w:rsidRDefault="002E26C3" w:rsidP="002E26C3">
      <w:pPr>
        <w:rPr>
          <w:rFonts w:ascii="Courier New" w:eastAsia="Courier New" w:hAnsi="Courier New" w:cs="Courier New"/>
          <w:color w:val="333333" w:themeColor="text1"/>
          <w:sz w:val="16"/>
          <w:szCs w:val="16"/>
        </w:rPr>
      </w:pPr>
    </w:p>
    <w:p w14:paraId="3FD1872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local new = _N + 1</w:t>
      </w:r>
    </w:p>
    <w:p w14:paraId="643AEFC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set </w:t>
      </w:r>
      <w:proofErr w:type="spellStart"/>
      <w:r w:rsidRPr="00C06BCD">
        <w:rPr>
          <w:rFonts w:ascii="Courier New" w:eastAsia="Courier New" w:hAnsi="Courier New" w:cs="Courier New"/>
          <w:color w:val="333333" w:themeColor="text1"/>
          <w:sz w:val="16"/>
          <w:szCs w:val="16"/>
        </w:rPr>
        <w:t>obs</w:t>
      </w:r>
      <w:proofErr w:type="spellEnd"/>
      <w:r w:rsidRPr="00C06BCD">
        <w:rPr>
          <w:rFonts w:ascii="Courier New" w:eastAsia="Courier New" w:hAnsi="Courier New" w:cs="Courier New"/>
          <w:color w:val="333333" w:themeColor="text1"/>
          <w:sz w:val="16"/>
          <w:szCs w:val="16"/>
        </w:rPr>
        <w:t xml:space="preserve"> `new'</w:t>
      </w:r>
    </w:p>
    <w:p w14:paraId="440EAFB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year=2016 in `new'</w:t>
      </w:r>
    </w:p>
    <w:p w14:paraId="0277DF5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country="United States" in `new'</w:t>
      </w:r>
    </w:p>
    <w:p w14:paraId="4BBEE61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=51 in `new' </w:t>
      </w:r>
    </w:p>
    <w:p w14:paraId="758ECF8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candidate=0 in `new' </w:t>
      </w:r>
    </w:p>
    <w:p w14:paraId="02BBB16E" w14:textId="77777777" w:rsidR="002E26C3" w:rsidRPr="00C06BCD" w:rsidRDefault="002E26C3" w:rsidP="002E26C3">
      <w:pPr>
        <w:rPr>
          <w:rFonts w:ascii="Courier New" w:eastAsia="Courier New" w:hAnsi="Courier New" w:cs="Courier New"/>
          <w:color w:val="333333" w:themeColor="text1"/>
          <w:sz w:val="16"/>
          <w:szCs w:val="16"/>
        </w:rPr>
      </w:pPr>
    </w:p>
    <w:p w14:paraId="75927E88"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w:t>
      </w:r>
    </w:p>
    <w:p w14:paraId="100D22B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prob1</w:t>
      </w:r>
    </w:p>
    <w:p w14:paraId="62FA9CD3"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replace e(r2_p) label</w:t>
      </w:r>
    </w:p>
    <w:p w14:paraId="435F47A2"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394BEACB"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prob1 if country=="United States" &amp; year==2016</w:t>
      </w:r>
    </w:p>
    <w:p w14:paraId="307B3887" w14:textId="77777777" w:rsidR="002E26C3" w:rsidRPr="00C06BCD" w:rsidRDefault="002E26C3" w:rsidP="002E26C3">
      <w:pPr>
        <w:rPr>
          <w:rFonts w:ascii="Courier New" w:eastAsia="Courier New" w:hAnsi="Courier New" w:cs="Courier New"/>
          <w:color w:val="333333" w:themeColor="text1"/>
          <w:sz w:val="16"/>
          <w:szCs w:val="16"/>
        </w:rPr>
      </w:pPr>
    </w:p>
    <w:p w14:paraId="023451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2C1A5BA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2 - Original Model, New Data *</w:t>
      </w:r>
    </w:p>
    <w:p w14:paraId="0A39D8C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683E17FE" w14:textId="77777777" w:rsidR="002E26C3" w:rsidRPr="00C06BCD" w:rsidRDefault="002E26C3" w:rsidP="002E26C3">
      <w:pPr>
        <w:rPr>
          <w:rFonts w:ascii="Courier New" w:eastAsia="Courier New" w:hAnsi="Courier New" w:cs="Courier New"/>
          <w:color w:val="333333" w:themeColor="text1"/>
          <w:sz w:val="16"/>
          <w:szCs w:val="16"/>
        </w:rPr>
      </w:pPr>
    </w:p>
    <w:p w14:paraId="312B52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use data1.dta, clear</w:t>
      </w:r>
    </w:p>
    <w:p w14:paraId="661B0348" w14:textId="77777777" w:rsidR="002E26C3" w:rsidRPr="00C06BCD" w:rsidRDefault="002E26C3" w:rsidP="002E26C3">
      <w:pPr>
        <w:rPr>
          <w:rFonts w:ascii="Courier New" w:eastAsia="Courier New" w:hAnsi="Courier New" w:cs="Courier New"/>
          <w:color w:val="333333" w:themeColor="text1"/>
          <w:sz w:val="16"/>
          <w:szCs w:val="16"/>
        </w:rPr>
      </w:pPr>
    </w:p>
    <w:p w14:paraId="3559BF6B"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robust</w:t>
      </w:r>
    </w:p>
    <w:p w14:paraId="4F1132AE"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61D209A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probability1</w:t>
      </w:r>
    </w:p>
    <w:p w14:paraId="51C8968B"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174434A8"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2EA4C28F"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Results\SS_M2.pdf , replace</w:t>
      </w:r>
    </w:p>
    <w:p w14:paraId="01C8C44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0E1E0FCA" w14:textId="77777777" w:rsidR="002E26C3" w:rsidRPr="00C06BCD" w:rsidRDefault="002E26C3" w:rsidP="002E26C3">
      <w:pPr>
        <w:rPr>
          <w:rFonts w:ascii="Courier New" w:eastAsia="Courier New" w:hAnsi="Courier New" w:cs="Courier New"/>
          <w:color w:val="333333" w:themeColor="text1"/>
          <w:sz w:val="16"/>
          <w:szCs w:val="16"/>
        </w:rPr>
      </w:pPr>
    </w:p>
    <w:p w14:paraId="32507CD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4D3423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prediction1=1 if probability1&gt;=0.5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probability1!=.</w:t>
      </w:r>
    </w:p>
    <w:p w14:paraId="47A1061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prediction1=0 if probability1&lt;0.5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probability1!=.</w:t>
      </w:r>
    </w:p>
    <w:p w14:paraId="0773515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prediction1</w:t>
      </w:r>
    </w:p>
    <w:p w14:paraId="6E050851" w14:textId="77777777" w:rsidR="002E26C3" w:rsidRPr="00C06BCD" w:rsidRDefault="002E26C3" w:rsidP="002E26C3">
      <w:pPr>
        <w:rPr>
          <w:rFonts w:ascii="Courier New" w:eastAsia="Courier New" w:hAnsi="Courier New" w:cs="Courier New"/>
          <w:color w:val="333333" w:themeColor="text1"/>
          <w:sz w:val="16"/>
          <w:szCs w:val="16"/>
        </w:rPr>
      </w:pPr>
    </w:p>
    <w:p w14:paraId="521CF9B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probability1 "Predicted P Model 2"</w:t>
      </w:r>
    </w:p>
    <w:p w14:paraId="3CA4F01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prediction1 "Predicted Result Model 2</w:t>
      </w:r>
    </w:p>
    <w:p w14:paraId="1E9AAF6B" w14:textId="77777777" w:rsidR="002E26C3" w:rsidRPr="00C06BCD" w:rsidRDefault="002E26C3" w:rsidP="002E26C3">
      <w:pPr>
        <w:rPr>
          <w:rFonts w:ascii="Courier New" w:eastAsia="Courier New" w:hAnsi="Courier New" w:cs="Courier New"/>
          <w:color w:val="333333" w:themeColor="text1"/>
          <w:sz w:val="16"/>
          <w:szCs w:val="16"/>
        </w:rPr>
      </w:pPr>
    </w:p>
    <w:p w14:paraId="2F485D4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probability1 if country=="United States" &amp; year==2016</w:t>
      </w:r>
    </w:p>
    <w:p w14:paraId="062F82F4" w14:textId="77777777" w:rsidR="002E26C3" w:rsidRPr="00C06BCD" w:rsidRDefault="002E26C3" w:rsidP="002E26C3">
      <w:pPr>
        <w:rPr>
          <w:rFonts w:ascii="Courier New" w:eastAsia="Courier New" w:hAnsi="Courier New" w:cs="Courier New"/>
          <w:color w:val="333333" w:themeColor="text1"/>
          <w:sz w:val="16"/>
          <w:szCs w:val="16"/>
        </w:rPr>
      </w:pPr>
    </w:p>
    <w:p w14:paraId="67BF7E6A" w14:textId="77777777" w:rsidR="002E26C3" w:rsidRPr="00C06BCD" w:rsidRDefault="002E26C3" w:rsidP="002E26C3">
      <w:pPr>
        <w:rPr>
          <w:rFonts w:ascii="Courier New" w:eastAsia="Courier New" w:hAnsi="Courier New" w:cs="Courier New"/>
          <w:color w:val="333333" w:themeColor="text1"/>
          <w:sz w:val="16"/>
          <w:szCs w:val="16"/>
        </w:rPr>
      </w:pPr>
    </w:p>
    <w:p w14:paraId="3861960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lastRenderedPageBreak/>
        <w:t>*********************************</w:t>
      </w:r>
    </w:p>
    <w:p w14:paraId="12C65F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3 - New Model, New Data *</w:t>
      </w:r>
    </w:p>
    <w:p w14:paraId="5F5D62F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1CABB4AB" w14:textId="77777777" w:rsidR="002E26C3" w:rsidRPr="00C06BCD" w:rsidRDefault="002E26C3" w:rsidP="002E26C3">
      <w:pPr>
        <w:rPr>
          <w:rFonts w:ascii="Courier New" w:eastAsia="Courier New" w:hAnsi="Courier New" w:cs="Courier New"/>
          <w:color w:val="333333" w:themeColor="text1"/>
          <w:sz w:val="16"/>
          <w:szCs w:val="16"/>
        </w:rPr>
      </w:pPr>
    </w:p>
    <w:p w14:paraId="023ECA68"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candidate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gdp_quarter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3DE7B9CB"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7DCF7B8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probability2</w:t>
      </w:r>
    </w:p>
    <w:p w14:paraId="1BC4137D"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C2C63AC" w14:textId="77777777" w:rsidR="002E26C3" w:rsidRPr="00C06BCD" w:rsidRDefault="002E26C3" w:rsidP="002E26C3">
      <w:pPr>
        <w:rPr>
          <w:rFonts w:ascii="Courier New" w:eastAsia="Courier New" w:hAnsi="Courier New" w:cs="Courier New"/>
          <w:color w:val="333333" w:themeColor="text1"/>
          <w:sz w:val="16"/>
          <w:szCs w:val="16"/>
        </w:rPr>
      </w:pPr>
    </w:p>
    <w:p w14:paraId="5DF89F57"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probability2 "Predicted P Model 3"</w:t>
      </w:r>
    </w:p>
    <w:p w14:paraId="2605AEFD" w14:textId="77777777" w:rsidR="002E26C3" w:rsidRPr="00C06BCD" w:rsidRDefault="002E26C3" w:rsidP="002E26C3">
      <w:pPr>
        <w:rPr>
          <w:rFonts w:ascii="Courier New" w:eastAsia="Courier New" w:hAnsi="Courier New" w:cs="Courier New"/>
          <w:color w:val="333333" w:themeColor="text1"/>
          <w:sz w:val="16"/>
          <w:szCs w:val="16"/>
        </w:rPr>
      </w:pPr>
    </w:p>
    <w:p w14:paraId="4316E65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probability2 if country=="United States" &amp; year==2016</w:t>
      </w:r>
    </w:p>
    <w:p w14:paraId="608F8DEA" w14:textId="77777777" w:rsidR="002E26C3" w:rsidRPr="00C06BCD" w:rsidRDefault="002E26C3" w:rsidP="002E26C3">
      <w:pPr>
        <w:rPr>
          <w:rFonts w:ascii="Courier New" w:eastAsia="Courier New" w:hAnsi="Courier New" w:cs="Courier New"/>
          <w:color w:val="333333" w:themeColor="text1"/>
          <w:sz w:val="16"/>
          <w:szCs w:val="16"/>
        </w:rPr>
      </w:pPr>
    </w:p>
    <w:p w14:paraId="7E4442F0" w14:textId="77777777" w:rsidR="002E26C3" w:rsidRPr="00C06BCD" w:rsidRDefault="002E26C3" w:rsidP="002E26C3">
      <w:pPr>
        <w:rPr>
          <w:rFonts w:ascii="Courier New" w:eastAsia="Courier New" w:hAnsi="Courier New" w:cs="Courier New"/>
          <w:color w:val="333333" w:themeColor="text1"/>
          <w:sz w:val="16"/>
          <w:szCs w:val="16"/>
        </w:rPr>
      </w:pPr>
    </w:p>
    <w:p w14:paraId="1BC8F7D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7D88FF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Model 4 - New Model 2, New Data *</w:t>
      </w:r>
    </w:p>
    <w:p w14:paraId="1A175AD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D056DE3" w14:textId="77777777" w:rsidR="002E26C3" w:rsidRPr="00C06BCD" w:rsidRDefault="002E26C3" w:rsidP="002E26C3">
      <w:pPr>
        <w:rPr>
          <w:rFonts w:ascii="Courier New" w:eastAsia="Courier New" w:hAnsi="Courier New" w:cs="Courier New"/>
          <w:color w:val="333333" w:themeColor="text1"/>
          <w:sz w:val="16"/>
          <w:szCs w:val="16"/>
        </w:rPr>
      </w:pPr>
    </w:p>
    <w:p w14:paraId="2455474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769C2FE7"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60E6AB33"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probability3</w:t>
      </w:r>
    </w:p>
    <w:p w14:paraId="0C42AE2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751FD3D9"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610F292F"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Results\SS_M4.pdf , replace</w:t>
      </w:r>
    </w:p>
    <w:p w14:paraId="1DABEB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6786ECF7" w14:textId="77777777" w:rsidR="002E26C3" w:rsidRPr="00C06BCD" w:rsidRDefault="002E26C3" w:rsidP="002E26C3">
      <w:pPr>
        <w:rPr>
          <w:rFonts w:ascii="Courier New" w:eastAsia="Courier New" w:hAnsi="Courier New" w:cs="Courier New"/>
          <w:color w:val="333333" w:themeColor="text1"/>
          <w:sz w:val="16"/>
          <w:szCs w:val="16"/>
        </w:rPr>
      </w:pPr>
    </w:p>
    <w:p w14:paraId="3E3DA1F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*Generating predictions</w:t>
      </w:r>
    </w:p>
    <w:p w14:paraId="5D7B393A"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prediction3=1 if probability3&gt;=0.5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probability3!=.</w:t>
      </w:r>
    </w:p>
    <w:p w14:paraId="5B4F3E42"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prediction3=0 if probability3&lt;0.5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probability3!=.</w:t>
      </w:r>
    </w:p>
    <w:p w14:paraId="0A14622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prediction3</w:t>
      </w:r>
    </w:p>
    <w:p w14:paraId="4B06A638" w14:textId="77777777" w:rsidR="002E26C3" w:rsidRPr="00C06BCD" w:rsidRDefault="002E26C3" w:rsidP="002E26C3">
      <w:pPr>
        <w:rPr>
          <w:rFonts w:ascii="Courier New" w:eastAsia="Courier New" w:hAnsi="Courier New" w:cs="Courier New"/>
          <w:color w:val="333333" w:themeColor="text1"/>
          <w:sz w:val="16"/>
          <w:szCs w:val="16"/>
        </w:rPr>
      </w:pPr>
    </w:p>
    <w:p w14:paraId="59239EB0"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probability3 "Predicted P Model 4"</w:t>
      </w:r>
    </w:p>
    <w:p w14:paraId="468BB8C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prediction3 "Predicted Result Model 4"</w:t>
      </w:r>
    </w:p>
    <w:p w14:paraId="793D7BC4" w14:textId="77777777" w:rsidR="002E26C3" w:rsidRPr="00C06BCD" w:rsidRDefault="002E26C3" w:rsidP="002E26C3">
      <w:pPr>
        <w:rPr>
          <w:rFonts w:ascii="Courier New" w:eastAsia="Courier New" w:hAnsi="Courier New" w:cs="Courier New"/>
          <w:color w:val="333333" w:themeColor="text1"/>
          <w:sz w:val="16"/>
          <w:szCs w:val="16"/>
        </w:rPr>
      </w:pPr>
    </w:p>
    <w:p w14:paraId="46C2129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probability3 if country=="United States" &amp; year==2016</w:t>
      </w:r>
    </w:p>
    <w:p w14:paraId="1E50764A" w14:textId="77777777" w:rsidR="002E26C3" w:rsidRPr="00C06BCD" w:rsidRDefault="002E26C3" w:rsidP="002E26C3">
      <w:pPr>
        <w:rPr>
          <w:rFonts w:ascii="Courier New" w:eastAsia="Courier New" w:hAnsi="Courier New" w:cs="Courier New"/>
          <w:color w:val="333333" w:themeColor="text1"/>
          <w:sz w:val="16"/>
          <w:szCs w:val="16"/>
        </w:rPr>
      </w:pPr>
    </w:p>
    <w:p w14:paraId="0FD6AE4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39E8B8E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Determinants of government approval *</w:t>
      </w:r>
    </w:p>
    <w:p w14:paraId="3009567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7147256A" w14:textId="77777777" w:rsidR="002E26C3" w:rsidRPr="00C06BCD" w:rsidRDefault="002E26C3" w:rsidP="002E26C3">
      <w:pPr>
        <w:rPr>
          <w:rFonts w:ascii="Courier New" w:eastAsia="Courier New" w:hAnsi="Courier New" w:cs="Courier New"/>
          <w:color w:val="333333" w:themeColor="text1"/>
          <w:sz w:val="16"/>
          <w:szCs w:val="16"/>
        </w:rPr>
      </w:pPr>
    </w:p>
    <w:p w14:paraId="51733BF5"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reg</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employment_quarter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robust</w:t>
      </w:r>
    </w:p>
    <w:p w14:paraId="4CD007E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predict </w:t>
      </w:r>
      <w:proofErr w:type="spellStart"/>
      <w:r w:rsidRPr="00C06BCD">
        <w:rPr>
          <w:rFonts w:ascii="Courier New" w:eastAsia="Courier New" w:hAnsi="Courier New" w:cs="Courier New"/>
          <w:color w:val="333333" w:themeColor="text1"/>
          <w:sz w:val="16"/>
          <w:szCs w:val="16"/>
        </w:rPr>
        <w:t>p_govapproval</w:t>
      </w:r>
      <w:proofErr w:type="spellEnd"/>
    </w:p>
    <w:p w14:paraId="63CD452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p_govapproval2=</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54E391A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replace p_govapproval2=</w:t>
      </w:r>
      <w:proofErr w:type="spellStart"/>
      <w:r w:rsidRPr="00C06BCD">
        <w:rPr>
          <w:rFonts w:ascii="Courier New" w:eastAsia="Courier New" w:hAnsi="Courier New" w:cs="Courier New"/>
          <w:color w:val="333333" w:themeColor="text1"/>
          <w:sz w:val="16"/>
          <w:szCs w:val="16"/>
        </w:rPr>
        <w:t>p_govapproval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3957D0B8" w14:textId="77777777" w:rsidR="002E26C3" w:rsidRPr="00C06BCD" w:rsidRDefault="002E26C3" w:rsidP="002E26C3">
      <w:pPr>
        <w:rPr>
          <w:rFonts w:ascii="Courier New" w:eastAsia="Courier New" w:hAnsi="Courier New" w:cs="Courier New"/>
          <w:color w:val="333333" w:themeColor="text1"/>
          <w:sz w:val="16"/>
          <w:szCs w:val="16"/>
        </w:rPr>
      </w:pPr>
    </w:p>
    <w:p w14:paraId="78EEF1E4"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5 - Predicted Government Approval and Original Model</w:t>
      </w:r>
    </w:p>
    <w:p w14:paraId="01C2A9E0"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robust</w:t>
      </w:r>
    </w:p>
    <w:p w14:paraId="23FB952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05968591"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probability4</w:t>
      </w:r>
    </w:p>
    <w:p w14:paraId="7A8EC837"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2A3DD31" w14:textId="77777777" w:rsidR="002E26C3" w:rsidRPr="00C06BCD" w:rsidRDefault="002E26C3" w:rsidP="002E26C3">
      <w:pPr>
        <w:rPr>
          <w:rFonts w:ascii="Courier New" w:eastAsia="Courier New" w:hAnsi="Courier New" w:cs="Courier New"/>
          <w:color w:val="333333" w:themeColor="text1"/>
          <w:sz w:val="16"/>
          <w:szCs w:val="16"/>
        </w:rPr>
      </w:pPr>
      <w:proofErr w:type="spellStart"/>
      <w:proofErr w:type="gramStart"/>
      <w:r w:rsidRPr="00C06BCD">
        <w:rPr>
          <w:rFonts w:ascii="Courier New" w:eastAsia="Courier New" w:hAnsi="Courier New" w:cs="Courier New"/>
          <w:color w:val="333333" w:themeColor="text1"/>
          <w:sz w:val="16"/>
          <w:szCs w:val="16"/>
        </w:rPr>
        <w:t>lsens</w:t>
      </w:r>
      <w:proofErr w:type="spellEnd"/>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graphr</w:t>
      </w:r>
      <w:proofErr w:type="spellEnd"/>
      <w:r w:rsidRPr="00C06BCD">
        <w:rPr>
          <w:rFonts w:ascii="Courier New" w:eastAsia="Courier New" w:hAnsi="Courier New" w:cs="Courier New"/>
          <w:color w:val="333333" w:themeColor="text1"/>
          <w:sz w:val="16"/>
          <w:szCs w:val="16"/>
        </w:rPr>
        <w:t xml:space="preserve">(c(white)) title("Sensitivity and Specificity Analysis") </w:t>
      </w:r>
      <w:proofErr w:type="spellStart"/>
      <w:r w:rsidRPr="00C06BCD">
        <w:rPr>
          <w:rFonts w:ascii="Courier New" w:eastAsia="Courier New" w:hAnsi="Courier New" w:cs="Courier New"/>
          <w:color w:val="333333" w:themeColor="text1"/>
          <w:sz w:val="16"/>
          <w:szCs w:val="16"/>
        </w:rPr>
        <w:t>xtitle</w:t>
      </w:r>
      <w:proofErr w:type="spellEnd"/>
      <w:r w:rsidRPr="00C06BCD">
        <w:rPr>
          <w:rFonts w:ascii="Courier New" w:eastAsia="Courier New" w:hAnsi="Courier New" w:cs="Courier New"/>
          <w:color w:val="333333" w:themeColor="text1"/>
          <w:sz w:val="16"/>
          <w:szCs w:val="16"/>
        </w:rPr>
        <w:t xml:space="preserve">("Cutoff Probability") </w:t>
      </w:r>
      <w:proofErr w:type="spellStart"/>
      <w:r w:rsidRPr="00C06BCD">
        <w:rPr>
          <w:rFonts w:ascii="Courier New" w:eastAsia="Courier New" w:hAnsi="Courier New" w:cs="Courier New"/>
          <w:color w:val="333333" w:themeColor="text1"/>
          <w:sz w:val="16"/>
          <w:szCs w:val="16"/>
        </w:rPr>
        <w:t>ytitle</w:t>
      </w:r>
      <w:proofErr w:type="spellEnd"/>
      <w:r w:rsidRPr="00C06BCD">
        <w:rPr>
          <w:rFonts w:ascii="Courier New" w:eastAsia="Courier New" w:hAnsi="Courier New" w:cs="Courier New"/>
          <w:color w:val="333333" w:themeColor="text1"/>
          <w:sz w:val="16"/>
          <w:szCs w:val="16"/>
        </w:rPr>
        <w:t>("")</w:t>
      </w:r>
    </w:p>
    <w:p w14:paraId="73697A5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gr</w:t>
      </w:r>
      <w:proofErr w:type="gramEnd"/>
      <w:r w:rsidRPr="00C06BCD">
        <w:rPr>
          <w:rFonts w:ascii="Courier New" w:eastAsia="Courier New" w:hAnsi="Courier New" w:cs="Courier New"/>
          <w:color w:val="333333" w:themeColor="text1"/>
          <w:sz w:val="16"/>
          <w:szCs w:val="16"/>
        </w:rPr>
        <w:t xml:space="preserve"> export Results\SS_M5.pdf , replace</w:t>
      </w:r>
    </w:p>
    <w:p w14:paraId="308737C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window manage close graph</w:t>
      </w:r>
    </w:p>
    <w:p w14:paraId="4E73443A" w14:textId="77777777" w:rsidR="002E26C3" w:rsidRPr="00C06BCD" w:rsidRDefault="002E26C3" w:rsidP="002E26C3">
      <w:pPr>
        <w:rPr>
          <w:rFonts w:ascii="Courier New" w:eastAsia="Courier New" w:hAnsi="Courier New" w:cs="Courier New"/>
          <w:color w:val="333333" w:themeColor="text1"/>
          <w:sz w:val="16"/>
          <w:szCs w:val="16"/>
        </w:rPr>
      </w:pPr>
    </w:p>
    <w:p w14:paraId="370D3FB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prediction4=1 if probability4&gt;=0.5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==0 &amp; probability4!=.</w:t>
      </w:r>
    </w:p>
    <w:p w14:paraId="1252E0E6"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replace</w:t>
      </w:r>
      <w:proofErr w:type="gramEnd"/>
      <w:r w:rsidRPr="00C06BCD">
        <w:rPr>
          <w:rFonts w:ascii="Courier New" w:eastAsia="Courier New" w:hAnsi="Courier New" w:cs="Courier New"/>
          <w:color w:val="333333" w:themeColor="text1"/>
          <w:sz w:val="16"/>
          <w:szCs w:val="16"/>
        </w:rPr>
        <w:t xml:space="preserve"> prediction4=0 if probability4&lt;0.5 &amp;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==1 &amp; probability4!=.</w:t>
      </w:r>
    </w:p>
    <w:p w14:paraId="108A839E"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tab prediction4</w:t>
      </w:r>
    </w:p>
    <w:p w14:paraId="2CE7F062" w14:textId="77777777" w:rsidR="002E26C3" w:rsidRPr="00C06BCD" w:rsidRDefault="002E26C3" w:rsidP="002E26C3">
      <w:pPr>
        <w:rPr>
          <w:rFonts w:ascii="Courier New" w:eastAsia="Courier New" w:hAnsi="Courier New" w:cs="Courier New"/>
          <w:color w:val="333333" w:themeColor="text1"/>
          <w:sz w:val="16"/>
          <w:szCs w:val="16"/>
        </w:rPr>
      </w:pPr>
    </w:p>
    <w:p w14:paraId="58FDAAFA"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probability4 "Predicted P Model 5"</w:t>
      </w:r>
    </w:p>
    <w:p w14:paraId="16952EA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label </w:t>
      </w:r>
      <w:proofErr w:type="spellStart"/>
      <w:r w:rsidRPr="00C06BCD">
        <w:rPr>
          <w:rFonts w:ascii="Courier New" w:eastAsia="Courier New" w:hAnsi="Courier New" w:cs="Courier New"/>
          <w:color w:val="333333" w:themeColor="text1"/>
          <w:sz w:val="16"/>
          <w:szCs w:val="16"/>
        </w:rPr>
        <w:t>var</w:t>
      </w:r>
      <w:proofErr w:type="spellEnd"/>
      <w:r w:rsidRPr="00C06BCD">
        <w:rPr>
          <w:rFonts w:ascii="Courier New" w:eastAsia="Courier New" w:hAnsi="Courier New" w:cs="Courier New"/>
          <w:color w:val="333333" w:themeColor="text1"/>
          <w:sz w:val="16"/>
          <w:szCs w:val="16"/>
        </w:rPr>
        <w:t xml:space="preserve"> prediction4 "Predicted Result Model 5"</w:t>
      </w:r>
    </w:p>
    <w:p w14:paraId="742CBEB2" w14:textId="77777777" w:rsidR="002E26C3" w:rsidRPr="00C06BCD" w:rsidRDefault="002E26C3" w:rsidP="002E26C3">
      <w:pPr>
        <w:rPr>
          <w:rFonts w:ascii="Courier New" w:eastAsia="Courier New" w:hAnsi="Courier New" w:cs="Courier New"/>
          <w:color w:val="333333" w:themeColor="text1"/>
          <w:sz w:val="16"/>
          <w:szCs w:val="16"/>
        </w:rPr>
      </w:pPr>
    </w:p>
    <w:p w14:paraId="739CABA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probability4 if country=="United States" &amp; year==2016</w:t>
      </w:r>
    </w:p>
    <w:p w14:paraId="5C72CCCF" w14:textId="77777777" w:rsidR="002E26C3" w:rsidRPr="00C06BCD" w:rsidRDefault="002E26C3" w:rsidP="002E26C3">
      <w:pPr>
        <w:rPr>
          <w:rFonts w:ascii="Courier New" w:eastAsia="Courier New" w:hAnsi="Courier New" w:cs="Courier New"/>
          <w:color w:val="333333" w:themeColor="text1"/>
          <w:sz w:val="16"/>
          <w:szCs w:val="16"/>
        </w:rPr>
      </w:pPr>
    </w:p>
    <w:p w14:paraId="3B280D9F"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*Model 6 - Predicted GA and Model 4</w:t>
      </w:r>
    </w:p>
    <w:p w14:paraId="0A9F603C"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p_govapproval2 candidate war </w:t>
      </w:r>
      <w:proofErr w:type="spellStart"/>
      <w:r w:rsidRPr="00C06BCD">
        <w:rPr>
          <w:rFonts w:ascii="Courier New" w:eastAsia="Courier New" w:hAnsi="Courier New" w:cs="Courier New"/>
          <w:color w:val="333333" w:themeColor="text1"/>
          <w:sz w:val="16"/>
          <w:szCs w:val="16"/>
        </w:rPr>
        <w:t>inflation_quarter</w:t>
      </w:r>
      <w:proofErr w:type="spellEnd"/>
      <w:r w:rsidRPr="00C06BCD">
        <w:rPr>
          <w:rFonts w:ascii="Courier New" w:eastAsia="Courier New" w:hAnsi="Courier New" w:cs="Courier New"/>
          <w:color w:val="333333" w:themeColor="text1"/>
          <w:sz w:val="16"/>
          <w:szCs w:val="16"/>
        </w:rPr>
        <w:t>, robust</w:t>
      </w:r>
    </w:p>
    <w:p w14:paraId="1F3B9E9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(2) excel e(r2_p) label</w:t>
      </w:r>
    </w:p>
    <w:p w14:paraId="4D40A515"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probability5</w:t>
      </w:r>
    </w:p>
    <w:p w14:paraId="4409EB5F"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4B97860F" w14:textId="77777777" w:rsidR="002E26C3" w:rsidRPr="00C06BCD" w:rsidRDefault="002E26C3" w:rsidP="002E26C3">
      <w:pPr>
        <w:rPr>
          <w:rFonts w:ascii="Courier New" w:eastAsia="Courier New" w:hAnsi="Courier New" w:cs="Courier New"/>
          <w:color w:val="333333" w:themeColor="text1"/>
          <w:sz w:val="16"/>
          <w:szCs w:val="16"/>
        </w:rPr>
      </w:pPr>
    </w:p>
    <w:p w14:paraId="0EFED28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probability5 if country=="United States" &amp; year==2016</w:t>
      </w:r>
    </w:p>
    <w:p w14:paraId="60DF6027" w14:textId="77777777" w:rsidR="002E26C3" w:rsidRPr="00C06BCD" w:rsidRDefault="002E26C3" w:rsidP="002E26C3">
      <w:pPr>
        <w:rPr>
          <w:rFonts w:ascii="Courier New" w:eastAsia="Courier New" w:hAnsi="Courier New" w:cs="Courier New"/>
          <w:color w:val="333333" w:themeColor="text1"/>
          <w:sz w:val="16"/>
          <w:szCs w:val="16"/>
        </w:rPr>
      </w:pPr>
    </w:p>
    <w:p w14:paraId="7478B392"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558DEE76"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Input through averages *</w:t>
      </w:r>
    </w:p>
    <w:p w14:paraId="4101F99D"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w:t>
      </w:r>
    </w:p>
    <w:p w14:paraId="03D1C039"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bysort</w:t>
      </w:r>
      <w:proofErr w:type="spellEnd"/>
      <w:r w:rsidRPr="00C06BCD">
        <w:rPr>
          <w:rFonts w:ascii="Courier New" w:eastAsia="Courier New" w:hAnsi="Courier New" w:cs="Courier New"/>
          <w:color w:val="333333" w:themeColor="text1"/>
          <w:sz w:val="16"/>
          <w:szCs w:val="16"/>
        </w:rPr>
        <w:t xml:space="preserve"> war </w:t>
      </w:r>
      <w:proofErr w:type="spellStart"/>
      <w:r w:rsidRPr="00C06BCD">
        <w:rPr>
          <w:rFonts w:ascii="Courier New" w:eastAsia="Courier New" w:hAnsi="Courier New" w:cs="Courier New"/>
          <w:color w:val="333333" w:themeColor="text1"/>
          <w:sz w:val="16"/>
          <w:szCs w:val="16"/>
        </w:rPr>
        <w:t>fhr</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etype</w:t>
      </w:r>
      <w:proofErr w:type="spellEnd"/>
      <w:r w:rsidRPr="00C06BCD">
        <w:rPr>
          <w:rFonts w:ascii="Courier New" w:eastAsia="Courier New" w:hAnsi="Courier New" w:cs="Courier New"/>
          <w:color w:val="333333" w:themeColor="text1"/>
          <w:sz w:val="16"/>
          <w:szCs w:val="16"/>
        </w:rPr>
        <w:t xml:space="preserve"> decade: </w:t>
      </w:r>
      <w:proofErr w:type="spellStart"/>
      <w:r w:rsidRPr="00C06BCD">
        <w:rPr>
          <w:rFonts w:ascii="Courier New" w:eastAsia="Courier New" w:hAnsi="Courier New" w:cs="Courier New"/>
          <w:color w:val="333333" w:themeColor="text1"/>
          <w:sz w:val="16"/>
          <w:szCs w:val="16"/>
        </w:rPr>
        <w:t>egen</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=mean(</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20C8096D"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gen</w:t>
      </w:r>
      <w:proofErr w:type="gram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351E4F59"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 xml:space="preserve">replace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a_gov</w:t>
      </w:r>
      <w:proofErr w:type="spellEnd"/>
      <w:r w:rsidRPr="00C06BCD">
        <w:rPr>
          <w:rFonts w:ascii="Courier New" w:eastAsia="Courier New" w:hAnsi="Courier New" w:cs="Courier New"/>
          <w:color w:val="333333" w:themeColor="text1"/>
          <w:sz w:val="16"/>
          <w:szCs w:val="16"/>
        </w:rPr>
        <w:t xml:space="preserve"> if </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w:t>
      </w:r>
    </w:p>
    <w:p w14:paraId="66D6DE60" w14:textId="77777777" w:rsidR="002E26C3" w:rsidRPr="00C06BCD" w:rsidRDefault="002E26C3" w:rsidP="002E26C3">
      <w:pPr>
        <w:rPr>
          <w:rFonts w:ascii="Courier New" w:eastAsia="Courier New" w:hAnsi="Courier New" w:cs="Courier New"/>
          <w:color w:val="333333" w:themeColor="text1"/>
          <w:sz w:val="16"/>
          <w:szCs w:val="16"/>
        </w:rPr>
      </w:pPr>
    </w:p>
    <w:p w14:paraId="5C1DE8EF"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lastRenderedPageBreak/>
        <w:t>logit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result_gov</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candidate, robust</w:t>
      </w:r>
    </w:p>
    <w:p w14:paraId="027DED6C" w14:textId="77777777" w:rsidR="002E26C3" w:rsidRPr="00C06BCD" w:rsidRDefault="002E26C3" w:rsidP="002E26C3">
      <w:pPr>
        <w:rPr>
          <w:rFonts w:ascii="Courier New" w:eastAsia="Courier New" w:hAnsi="Courier New" w:cs="Courier New"/>
          <w:color w:val="333333" w:themeColor="text1"/>
          <w:sz w:val="16"/>
          <w:szCs w:val="16"/>
        </w:rPr>
      </w:pPr>
      <w:proofErr w:type="gramStart"/>
      <w:r w:rsidRPr="00C06BCD">
        <w:rPr>
          <w:rFonts w:ascii="Courier New" w:eastAsia="Courier New" w:hAnsi="Courier New" w:cs="Courier New"/>
          <w:color w:val="333333" w:themeColor="text1"/>
          <w:sz w:val="16"/>
          <w:szCs w:val="16"/>
        </w:rPr>
        <w:t>outreg2</w:t>
      </w:r>
      <w:proofErr w:type="gramEnd"/>
      <w:r w:rsidRPr="00C06BCD">
        <w:rPr>
          <w:rFonts w:ascii="Courier New" w:eastAsia="Courier New" w:hAnsi="Courier New" w:cs="Courier New"/>
          <w:color w:val="333333" w:themeColor="text1"/>
          <w:sz w:val="16"/>
          <w:szCs w:val="16"/>
        </w:rPr>
        <w:t xml:space="preserve"> using Results\Table.xls, se </w:t>
      </w:r>
      <w:proofErr w:type="spellStart"/>
      <w:r w:rsidRPr="00C06BCD">
        <w:rPr>
          <w:rFonts w:ascii="Courier New" w:eastAsia="Courier New" w:hAnsi="Courier New" w:cs="Courier New"/>
          <w:color w:val="333333" w:themeColor="text1"/>
          <w:sz w:val="16"/>
          <w:szCs w:val="16"/>
        </w:rPr>
        <w:t>bdec</w:t>
      </w:r>
      <w:proofErr w:type="spellEnd"/>
      <w:r w:rsidRPr="00C06BCD">
        <w:rPr>
          <w:rFonts w:ascii="Courier New" w:eastAsia="Courier New" w:hAnsi="Courier New" w:cs="Courier New"/>
          <w:color w:val="333333" w:themeColor="text1"/>
          <w:sz w:val="16"/>
          <w:szCs w:val="16"/>
        </w:rPr>
        <w:t xml:space="preserve">(2) excel e(r2_p) label </w:t>
      </w:r>
      <w:proofErr w:type="spellStart"/>
      <w:r w:rsidRPr="00C06BCD">
        <w:rPr>
          <w:rFonts w:ascii="Courier New" w:eastAsia="Courier New" w:hAnsi="Courier New" w:cs="Courier New"/>
          <w:color w:val="333333" w:themeColor="text1"/>
          <w:sz w:val="16"/>
          <w:szCs w:val="16"/>
        </w:rPr>
        <w:t>sortvar</w:t>
      </w:r>
      <w:proofErr w:type="spellEnd"/>
      <w:r w:rsidRPr="00C06BCD">
        <w:rPr>
          <w:rFonts w:ascii="Courier New" w:eastAsia="Courier New" w:hAnsi="Courier New" w:cs="Courier New"/>
          <w:color w:val="333333" w:themeColor="text1"/>
          <w:sz w:val="16"/>
          <w:szCs w:val="16"/>
        </w:rPr>
        <w:t>(</w:t>
      </w:r>
      <w:proofErr w:type="spellStart"/>
      <w:r w:rsidRPr="00C06BCD">
        <w:rPr>
          <w:rFonts w:ascii="Courier New" w:eastAsia="Courier New" w:hAnsi="Courier New" w:cs="Courier New"/>
          <w:color w:val="333333" w:themeColor="text1"/>
          <w:sz w:val="16"/>
          <w:szCs w:val="16"/>
        </w:rPr>
        <w:t>govapproval</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a_govapproval</w:t>
      </w:r>
      <w:proofErr w:type="spellEnd"/>
      <w:r w:rsidRPr="00C06BCD">
        <w:rPr>
          <w:rFonts w:ascii="Courier New" w:eastAsia="Courier New" w:hAnsi="Courier New" w:cs="Courier New"/>
          <w:color w:val="333333" w:themeColor="text1"/>
          <w:sz w:val="16"/>
          <w:szCs w:val="16"/>
        </w:rPr>
        <w:t xml:space="preserve"> p_govapproval2 candidate)</w:t>
      </w:r>
    </w:p>
    <w:p w14:paraId="3409FE7C"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predict probability6</w:t>
      </w:r>
    </w:p>
    <w:p w14:paraId="7E74A201" w14:textId="77777777" w:rsidR="002E26C3" w:rsidRPr="00C06BCD" w:rsidRDefault="002E26C3" w:rsidP="002E26C3">
      <w:pPr>
        <w:rPr>
          <w:rFonts w:ascii="Courier New" w:eastAsia="Courier New" w:hAnsi="Courier New" w:cs="Courier New"/>
          <w:color w:val="333333" w:themeColor="text1"/>
          <w:sz w:val="16"/>
          <w:szCs w:val="16"/>
        </w:rPr>
      </w:pPr>
      <w:proofErr w:type="spellStart"/>
      <w:r w:rsidRPr="00C06BCD">
        <w:rPr>
          <w:rFonts w:ascii="Courier New" w:eastAsia="Courier New" w:hAnsi="Courier New" w:cs="Courier New"/>
          <w:color w:val="333333" w:themeColor="text1"/>
          <w:sz w:val="16"/>
          <w:szCs w:val="16"/>
        </w:rPr>
        <w:t>estat</w:t>
      </w:r>
      <w:proofErr w:type="spellEnd"/>
      <w:r w:rsidRPr="00C06BCD">
        <w:rPr>
          <w:rFonts w:ascii="Courier New" w:eastAsia="Courier New" w:hAnsi="Courier New" w:cs="Courier New"/>
          <w:color w:val="333333" w:themeColor="text1"/>
          <w:sz w:val="16"/>
          <w:szCs w:val="16"/>
        </w:rPr>
        <w:t xml:space="preserve"> </w:t>
      </w:r>
      <w:proofErr w:type="spellStart"/>
      <w:r w:rsidRPr="00C06BCD">
        <w:rPr>
          <w:rFonts w:ascii="Courier New" w:eastAsia="Courier New" w:hAnsi="Courier New" w:cs="Courier New"/>
          <w:color w:val="333333" w:themeColor="text1"/>
          <w:sz w:val="16"/>
          <w:szCs w:val="16"/>
        </w:rPr>
        <w:t>clas</w:t>
      </w:r>
      <w:proofErr w:type="spellEnd"/>
    </w:p>
    <w:p w14:paraId="5B77F1BA" w14:textId="77777777" w:rsidR="002E26C3" w:rsidRPr="00C06BCD" w:rsidRDefault="002E26C3" w:rsidP="002E26C3">
      <w:pPr>
        <w:rPr>
          <w:rFonts w:ascii="Courier New" w:eastAsia="Courier New" w:hAnsi="Courier New" w:cs="Courier New"/>
          <w:color w:val="333333" w:themeColor="text1"/>
          <w:sz w:val="16"/>
          <w:szCs w:val="16"/>
        </w:rPr>
      </w:pPr>
    </w:p>
    <w:p w14:paraId="23816608" w14:textId="77777777" w:rsidR="002E26C3" w:rsidRPr="00C06BCD" w:rsidRDefault="002E26C3" w:rsidP="002E26C3">
      <w:pPr>
        <w:rPr>
          <w:rFonts w:ascii="Courier New" w:eastAsia="Courier New" w:hAnsi="Courier New" w:cs="Courier New"/>
          <w:color w:val="333333" w:themeColor="text1"/>
          <w:sz w:val="16"/>
          <w:szCs w:val="16"/>
        </w:rPr>
      </w:pPr>
      <w:r w:rsidRPr="00C06BCD">
        <w:rPr>
          <w:rFonts w:ascii="Courier New" w:eastAsia="Courier New" w:hAnsi="Courier New" w:cs="Courier New"/>
          <w:color w:val="333333" w:themeColor="text1"/>
          <w:sz w:val="16"/>
          <w:szCs w:val="16"/>
        </w:rPr>
        <w:t>sum probability6 if country=="United States" &amp; year==2016</w:t>
      </w:r>
    </w:p>
    <w:p w14:paraId="3634053E" w14:textId="77777777" w:rsidR="002E26C3" w:rsidRPr="00987437" w:rsidRDefault="002E26C3" w:rsidP="002E26C3">
      <w:pPr>
        <w:rPr>
          <w:rFonts w:ascii="Arial" w:hAnsi="Arial"/>
          <w:color w:val="333333" w:themeColor="text1"/>
        </w:rPr>
      </w:pPr>
    </w:p>
    <w:p w14:paraId="04B9E82E" w14:textId="77777777" w:rsidR="002E26C3" w:rsidRPr="00987437" w:rsidRDefault="002E26C3" w:rsidP="002E26C3">
      <w:pPr>
        <w:rPr>
          <w:rFonts w:ascii="Arial" w:hAnsi="Arial"/>
          <w:color w:val="333333" w:themeColor="text1"/>
        </w:rPr>
      </w:pPr>
    </w:p>
    <w:p w14:paraId="215803AE" w14:textId="77777777" w:rsidR="00DD3C33" w:rsidRPr="00987437" w:rsidRDefault="00DD3C33" w:rsidP="00C520CE">
      <w:pPr>
        <w:rPr>
          <w:rFonts w:ascii="Arial" w:hAnsi="Arial"/>
          <w:color w:val="333333" w:themeColor="text1"/>
        </w:rPr>
      </w:pPr>
    </w:p>
    <w:p w14:paraId="4891FBA8" w14:textId="77777777" w:rsidR="00D966E1" w:rsidRPr="00987437" w:rsidRDefault="00D966E1" w:rsidP="00C520CE">
      <w:pPr>
        <w:rPr>
          <w:rFonts w:ascii="Arial" w:hAnsi="Arial"/>
          <w:color w:val="333333" w:themeColor="text1"/>
        </w:rPr>
      </w:pPr>
    </w:p>
    <w:sectPr w:rsidR="00D966E1" w:rsidRPr="00987437" w:rsidSect="0056367D">
      <w:pgSz w:w="15840" w:h="12240" w:orient="landscape"/>
      <w:pgMar w:top="1440" w:right="1440" w:bottom="3600" w:left="1440" w:header="72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Sharyn O'Halloran" w:date="2016-05-11T14:31:00Z" w:initials="SO">
    <w:p w14:paraId="4E054E82" w14:textId="7BB3DC34" w:rsidR="006B1DA7" w:rsidRDefault="006B1DA7">
      <w:pPr>
        <w:pStyle w:val="CommentText"/>
      </w:pPr>
      <w:r>
        <w:rPr>
          <w:rStyle w:val="CommentReference"/>
        </w:rPr>
        <w:annotationRef/>
      </w:r>
      <w:r>
        <w:t>Something is missing here</w:t>
      </w:r>
    </w:p>
  </w:comment>
  <w:comment w:id="55" w:author="Sharyn O'Halloran" w:date="2016-05-11T14:33:00Z" w:initials="SO">
    <w:p w14:paraId="73F1F48D" w14:textId="0C4361E4" w:rsidR="006B1DA7" w:rsidRDefault="006B1DA7">
      <w:pPr>
        <w:pStyle w:val="CommentText"/>
      </w:pPr>
      <w:r>
        <w:rPr>
          <w:rStyle w:val="CommentReference"/>
        </w:rPr>
        <w:annotationRef/>
      </w:r>
      <w:r>
        <w:t>What is the key finding??</w:t>
      </w:r>
    </w:p>
  </w:comment>
  <w:comment w:id="59" w:author="Sharyn O'Halloran" w:date="2016-05-11T14:34:00Z" w:initials="SO">
    <w:p w14:paraId="011FDB10" w14:textId="77777777" w:rsidR="006B1DA7" w:rsidRDefault="006B1DA7">
      <w:pPr>
        <w:pStyle w:val="CommentText"/>
      </w:pPr>
      <w:r>
        <w:rPr>
          <w:rStyle w:val="CommentReference"/>
        </w:rPr>
        <w:annotationRef/>
      </w:r>
      <w:r>
        <w:t>What is the finding</w:t>
      </w:r>
    </w:p>
    <w:p w14:paraId="469A9567" w14:textId="632E4527" w:rsidR="006B1DA7" w:rsidRDefault="006B1DA7">
      <w:pPr>
        <w:pStyle w:val="CommentText"/>
      </w:pPr>
    </w:p>
  </w:comment>
  <w:comment w:id="61" w:author="Sharyn O'Halloran" w:date="2016-05-11T14:37:00Z" w:initials="SO">
    <w:p w14:paraId="355E2B24" w14:textId="3014E899" w:rsidR="006B1DA7" w:rsidRDefault="006B1DA7">
      <w:pPr>
        <w:pStyle w:val="CommentText"/>
      </w:pPr>
      <w:r>
        <w:rPr>
          <w:rStyle w:val="CommentReference"/>
        </w:rPr>
        <w:annotationRef/>
      </w:r>
      <w:r>
        <w:t>Key take away</w:t>
      </w:r>
    </w:p>
  </w:comment>
  <w:comment w:id="75" w:author="Sharyn O'Halloran" w:date="2016-05-11T18:41:00Z" w:initials="SO">
    <w:p w14:paraId="15BE06DC" w14:textId="5DF2FA8B" w:rsidR="006B1DA7" w:rsidRDefault="006B1DA7">
      <w:pPr>
        <w:pStyle w:val="CommentText"/>
      </w:pPr>
      <w:r>
        <w:rPr>
          <w:rStyle w:val="CommentReference"/>
        </w:rPr>
        <w:annotationRef/>
      </w:r>
      <w:r>
        <w:t>Talk about the original data set. It is unclear what variables you added, what years you added, what countries you added, etc</w:t>
      </w:r>
      <w:proofErr w:type="gramStart"/>
      <w:r>
        <w:t>..</w:t>
      </w:r>
      <w:proofErr w:type="gramEnd"/>
      <w:r>
        <w:t xml:space="preserve"> </w:t>
      </w:r>
      <w:proofErr w:type="gramStart"/>
      <w:r>
        <w:t>to</w:t>
      </w:r>
      <w:proofErr w:type="gramEnd"/>
      <w:r>
        <w:t xml:space="preserve"> the additional data set and why</w:t>
      </w:r>
    </w:p>
  </w:comment>
  <w:comment w:id="86" w:author="Sharyn O'Halloran" w:date="2016-05-11T18:38:00Z" w:initials="SO">
    <w:p w14:paraId="397C9A92" w14:textId="3DC4BB55" w:rsidR="006B1DA7" w:rsidRDefault="006B1DA7">
      <w:pPr>
        <w:pStyle w:val="CommentText"/>
      </w:pPr>
      <w:r>
        <w:rPr>
          <w:rStyle w:val="CommentReference"/>
        </w:rPr>
        <w:annotationRef/>
      </w:r>
      <w:r>
        <w:t>Write a paragraph stating what you are doing in this section</w:t>
      </w:r>
    </w:p>
  </w:comment>
  <w:comment w:id="99" w:author="Sharyn O'Halloran" w:date="2016-05-11T18:43:00Z" w:initials="SO">
    <w:p w14:paraId="28F9FE7E" w14:textId="59006B12" w:rsidR="006B1DA7" w:rsidRDefault="006B1DA7">
      <w:pPr>
        <w:pStyle w:val="CommentText"/>
      </w:pPr>
      <w:r>
        <w:rPr>
          <w:rStyle w:val="CommentReference"/>
        </w:rPr>
        <w:annotationRef/>
      </w:r>
      <w:r>
        <w:rPr>
          <w:rFonts w:eastAsia="Times New Roman"/>
          <w:color w:val="333333" w:themeColor="text1"/>
        </w:rPr>
        <w:t>You need to state the years covered and the number of countries included, giving you a total of 383 elections.</w:t>
      </w:r>
    </w:p>
  </w:comment>
  <w:comment w:id="112" w:author="Sharyn O'Halloran" w:date="2016-05-11T18:50:00Z" w:initials="SO">
    <w:p w14:paraId="5911061E" w14:textId="00A78BED" w:rsidR="006B1DA7" w:rsidRDefault="006B1DA7">
      <w:pPr>
        <w:pStyle w:val="CommentText"/>
      </w:pPr>
      <w:r>
        <w:rPr>
          <w:rStyle w:val="CommentReference"/>
        </w:rPr>
        <w:annotationRef/>
      </w:r>
      <w:r>
        <w:t>Do you discuss this in an appendix??</w:t>
      </w:r>
    </w:p>
  </w:comment>
  <w:comment w:id="138" w:author="Sharyn O'Halloran" w:date="2016-05-11T19:00:00Z" w:initials="SO">
    <w:p w14:paraId="1ABBA01A" w14:textId="1EB925E1" w:rsidR="006B1DA7" w:rsidRDefault="006B1DA7">
      <w:pPr>
        <w:pStyle w:val="CommentText"/>
      </w:pPr>
      <w:ins w:id="140" w:author="Sharyn O'Halloran" w:date="2016-05-11T19:00:00Z">
        <w:r>
          <w:rPr>
            <w:rStyle w:val="CommentReference"/>
          </w:rPr>
          <w:annotationRef/>
        </w:r>
      </w:ins>
      <w:r>
        <w:t xml:space="preserve">What percent of the </w:t>
      </w:r>
      <w:proofErr w:type="gramStart"/>
      <w:r>
        <w:t>key  variables</w:t>
      </w:r>
      <w:proofErr w:type="gramEnd"/>
      <w:r>
        <w:t xml:space="preserve"> are missing data? Basically the issue is approval correct? </w:t>
      </w:r>
    </w:p>
  </w:comment>
  <w:comment w:id="232" w:author="Sharyn O'Halloran" w:date="2016-05-11T19:12:00Z" w:initials="SO">
    <w:p w14:paraId="598D8CA8" w14:textId="12EAA389" w:rsidR="006B1DA7" w:rsidRDefault="006B1DA7">
      <w:pPr>
        <w:pStyle w:val="CommentText"/>
      </w:pPr>
      <w:ins w:id="236" w:author="Sharyn O'Halloran" w:date="2016-05-11T19:11:00Z">
        <w:r>
          <w:rPr>
            <w:rStyle w:val="CommentReference"/>
          </w:rPr>
          <w:annotationRef/>
        </w:r>
      </w:ins>
      <w:r>
        <w:t>Might want to move paragraph up to data section</w:t>
      </w:r>
    </w:p>
  </w:comment>
  <w:comment w:id="233" w:author="Sharyn O'Halloran" w:date="2016-05-11T19:11:00Z" w:initials="SO">
    <w:p w14:paraId="5FDF0E8E" w14:textId="6F433D62" w:rsidR="006B1DA7" w:rsidRDefault="006B1DA7">
      <w:pPr>
        <w:pStyle w:val="CommentText"/>
      </w:pPr>
      <w:ins w:id="237" w:author="Sharyn O'Halloran" w:date="2016-05-11T19:11:00Z">
        <w:r>
          <w:rPr>
            <w:rStyle w:val="CommentReference"/>
          </w:rPr>
          <w:annotationRef/>
        </w:r>
      </w:ins>
      <w:proofErr w:type="gramStart"/>
      <w:r>
        <w:t>this</w:t>
      </w:r>
      <w:proofErr w:type="gramEnd"/>
      <w:r>
        <w:t xml:space="preserve"> is all repetitive you should  put this up front.  I still don’t know the number of </w:t>
      </w:r>
      <w:proofErr w:type="spellStart"/>
      <w:r>
        <w:t>obs</w:t>
      </w:r>
      <w:proofErr w:type="spellEnd"/>
      <w:r>
        <w:t xml:space="preserve"> countries and years covered by the </w:t>
      </w:r>
      <w:proofErr w:type="spellStart"/>
      <w:r>
        <w:t>ipsos</w:t>
      </w:r>
      <w:proofErr w:type="spellEnd"/>
      <w:r>
        <w:t xml:space="preserve"> data</w:t>
      </w:r>
    </w:p>
  </w:comment>
  <w:comment w:id="253" w:author="Sharyn O'Halloran" w:date="2016-05-11T19:13:00Z" w:initials="SO">
    <w:p w14:paraId="7AE97657" w14:textId="35B6A0BA" w:rsidR="006B1DA7" w:rsidRDefault="006B1DA7">
      <w:pPr>
        <w:pStyle w:val="CommentText"/>
      </w:pPr>
      <w:r>
        <w:rPr>
          <w:rStyle w:val="CommentReference"/>
        </w:rPr>
        <w:annotationRef/>
      </w:r>
      <w:proofErr w:type="gramStart"/>
      <w:r>
        <w:t>does</w:t>
      </w:r>
      <w:proofErr w:type="gramEnd"/>
      <w:r>
        <w:t xml:space="preserve"> this confirm the original hypothesis tested?</w:t>
      </w:r>
    </w:p>
  </w:comment>
  <w:comment w:id="254" w:author="Sharyn O'Halloran" w:date="2016-05-11T19:15:00Z" w:initials="SO">
    <w:p w14:paraId="3A40CF4B" w14:textId="067A0A44" w:rsidR="006B1DA7" w:rsidRDefault="006B1DA7">
      <w:pPr>
        <w:pStyle w:val="CommentText"/>
      </w:pPr>
      <w:r>
        <w:rPr>
          <w:rStyle w:val="CommentReference"/>
        </w:rPr>
        <w:annotationRef/>
      </w:r>
      <w:r>
        <w:t xml:space="preserve">Also what about the hits and misses?  Not just the point estimates your data reduced the error and more accurately predicted both positive and negative </w:t>
      </w:r>
      <w:r w:rsidR="00953467">
        <w:t>outcomes.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F983A" w14:textId="77777777" w:rsidR="006B1DA7" w:rsidRDefault="006B1DA7" w:rsidP="004D0D16">
      <w:r>
        <w:separator/>
      </w:r>
    </w:p>
  </w:endnote>
  <w:endnote w:type="continuationSeparator" w:id="0">
    <w:p w14:paraId="38E876B3" w14:textId="77777777" w:rsidR="006B1DA7" w:rsidRDefault="006B1DA7" w:rsidP="004D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Franklin Gothic Book">
    <w:panose1 w:val="020B0503020102020204"/>
    <w:charset w:val="00"/>
    <w:family w:val="auto"/>
    <w:pitch w:val="variable"/>
    <w:sig w:usb0="00000287" w:usb1="00000000" w:usb2="00000000" w:usb3="00000000" w:csb0="0000009F" w:csb1="00000000"/>
  </w:font>
  <w:font w:name="&quot;Helvetica Neue&quot;">
    <w:altName w:val="Times New Roman"/>
    <w:panose1 w:val="00000000000000000000"/>
    <w:charset w:val="00"/>
    <w:family w:val="roman"/>
    <w:notTrueType/>
    <w:pitch w:val="default"/>
  </w:font>
  <w:font w:name="MingLiU">
    <w:altName w:val="細明體"/>
    <w:charset w:val="88"/>
    <w:family w:val="auto"/>
    <w:pitch w:val="variable"/>
    <w:sig w:usb0="A00002FF" w:usb1="28CFFCFA" w:usb2="00000016" w:usb3="00000000" w:csb0="00100001" w:csb1="00000000"/>
  </w:font>
  <w:font w:name="'Arial'">
    <w:altName w:val="Times New Roman"/>
    <w:panose1 w:val="00000000000000000000"/>
    <w:charset w:val="00"/>
    <w:family w:val="roman"/>
    <w:notTrueType/>
    <w:pitch w:val="default"/>
  </w:font>
  <w:font w:name="'NimbusRomNo9L'">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A1FDD" w14:textId="77777777" w:rsidR="006B1DA7" w:rsidRDefault="006B1DA7" w:rsidP="004D0D16">
      <w:r>
        <w:separator/>
      </w:r>
    </w:p>
  </w:footnote>
  <w:footnote w:type="continuationSeparator" w:id="0">
    <w:p w14:paraId="30E71CD3" w14:textId="77777777" w:rsidR="006B1DA7" w:rsidRDefault="006B1DA7" w:rsidP="004D0D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514CB"/>
    <w:multiLevelType w:val="hybridMultilevel"/>
    <w:tmpl w:val="E42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F0809"/>
    <w:multiLevelType w:val="hybridMultilevel"/>
    <w:tmpl w:val="F97E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D07B1"/>
    <w:multiLevelType w:val="hybridMultilevel"/>
    <w:tmpl w:val="A452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57F21"/>
    <w:multiLevelType w:val="multilevel"/>
    <w:tmpl w:val="ED1CF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3607907"/>
    <w:multiLevelType w:val="hybridMultilevel"/>
    <w:tmpl w:val="427E5A86"/>
    <w:lvl w:ilvl="0" w:tplc="34D6400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33"/>
    <w:rsid w:val="000804FE"/>
    <w:rsid w:val="000E0077"/>
    <w:rsid w:val="000E01A4"/>
    <w:rsid w:val="0010646C"/>
    <w:rsid w:val="00191CAD"/>
    <w:rsid w:val="001D6C7B"/>
    <w:rsid w:val="00251BEB"/>
    <w:rsid w:val="002735E1"/>
    <w:rsid w:val="00286FAF"/>
    <w:rsid w:val="002E26C3"/>
    <w:rsid w:val="003337F9"/>
    <w:rsid w:val="00334EBF"/>
    <w:rsid w:val="00350745"/>
    <w:rsid w:val="0035795D"/>
    <w:rsid w:val="003603AC"/>
    <w:rsid w:val="00380EEC"/>
    <w:rsid w:val="0045197D"/>
    <w:rsid w:val="004D0D16"/>
    <w:rsid w:val="004F66BA"/>
    <w:rsid w:val="005312F0"/>
    <w:rsid w:val="0056367D"/>
    <w:rsid w:val="005B3728"/>
    <w:rsid w:val="005C610F"/>
    <w:rsid w:val="005D4CA0"/>
    <w:rsid w:val="00623E20"/>
    <w:rsid w:val="00652957"/>
    <w:rsid w:val="006B1DA7"/>
    <w:rsid w:val="006F2FA1"/>
    <w:rsid w:val="00716EF6"/>
    <w:rsid w:val="007908A4"/>
    <w:rsid w:val="007B3E5E"/>
    <w:rsid w:val="007B4050"/>
    <w:rsid w:val="0084217B"/>
    <w:rsid w:val="00953467"/>
    <w:rsid w:val="00987437"/>
    <w:rsid w:val="009D14AE"/>
    <w:rsid w:val="00A075CF"/>
    <w:rsid w:val="00A20A51"/>
    <w:rsid w:val="00AA3F68"/>
    <w:rsid w:val="00AC012A"/>
    <w:rsid w:val="00B1693B"/>
    <w:rsid w:val="00B273FB"/>
    <w:rsid w:val="00BD4643"/>
    <w:rsid w:val="00C06BCD"/>
    <w:rsid w:val="00C13227"/>
    <w:rsid w:val="00C4459A"/>
    <w:rsid w:val="00C520CE"/>
    <w:rsid w:val="00C759B2"/>
    <w:rsid w:val="00C774A8"/>
    <w:rsid w:val="00C952B8"/>
    <w:rsid w:val="00CC05D1"/>
    <w:rsid w:val="00CD14FE"/>
    <w:rsid w:val="00D06616"/>
    <w:rsid w:val="00D966E1"/>
    <w:rsid w:val="00DD3C33"/>
    <w:rsid w:val="00DF6EC7"/>
    <w:rsid w:val="00E04AF5"/>
    <w:rsid w:val="00E71E2A"/>
    <w:rsid w:val="00EB1174"/>
    <w:rsid w:val="00EE2D7C"/>
    <w:rsid w:val="00F639FA"/>
    <w:rsid w:val="00FD7D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05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C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DD3C3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DD3C33"/>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DD3C33"/>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DD3C33"/>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link w:val="Heading5Char"/>
    <w:rsid w:val="00DD3C33"/>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link w:val="Heading6Char"/>
    <w:rsid w:val="00DD3C33"/>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C33"/>
    <w:rPr>
      <w:rFonts w:ascii="Arial" w:eastAsia="Arial" w:hAnsi="Arial" w:cs="Arial"/>
      <w:color w:val="000000"/>
      <w:sz w:val="40"/>
      <w:szCs w:val="40"/>
    </w:rPr>
  </w:style>
  <w:style w:type="character" w:customStyle="1" w:styleId="Heading2Char">
    <w:name w:val="Heading 2 Char"/>
    <w:basedOn w:val="DefaultParagraphFont"/>
    <w:link w:val="Heading2"/>
    <w:rsid w:val="00DD3C33"/>
    <w:rPr>
      <w:rFonts w:ascii="Arial" w:eastAsia="Arial" w:hAnsi="Arial" w:cs="Arial"/>
      <w:color w:val="000000"/>
      <w:sz w:val="32"/>
      <w:szCs w:val="32"/>
    </w:rPr>
  </w:style>
  <w:style w:type="character" w:customStyle="1" w:styleId="Heading3Char">
    <w:name w:val="Heading 3 Char"/>
    <w:basedOn w:val="DefaultParagraphFont"/>
    <w:link w:val="Heading3"/>
    <w:rsid w:val="00DD3C33"/>
    <w:rPr>
      <w:rFonts w:ascii="Arial" w:eastAsia="Arial" w:hAnsi="Arial" w:cs="Arial"/>
      <w:color w:val="434343"/>
      <w:sz w:val="28"/>
      <w:szCs w:val="28"/>
    </w:rPr>
  </w:style>
  <w:style w:type="character" w:customStyle="1" w:styleId="Heading4Char">
    <w:name w:val="Heading 4 Char"/>
    <w:basedOn w:val="DefaultParagraphFont"/>
    <w:link w:val="Heading4"/>
    <w:rsid w:val="00DD3C33"/>
    <w:rPr>
      <w:rFonts w:ascii="Arial" w:eastAsia="Arial" w:hAnsi="Arial" w:cs="Arial"/>
      <w:color w:val="666666"/>
      <w:sz w:val="24"/>
      <w:szCs w:val="24"/>
    </w:rPr>
  </w:style>
  <w:style w:type="character" w:customStyle="1" w:styleId="Heading5Char">
    <w:name w:val="Heading 5 Char"/>
    <w:basedOn w:val="DefaultParagraphFont"/>
    <w:link w:val="Heading5"/>
    <w:rsid w:val="00DD3C33"/>
    <w:rPr>
      <w:rFonts w:ascii="Arial" w:eastAsia="Arial" w:hAnsi="Arial" w:cs="Arial"/>
      <w:color w:val="666666"/>
    </w:rPr>
  </w:style>
  <w:style w:type="character" w:customStyle="1" w:styleId="Heading6Char">
    <w:name w:val="Heading 6 Char"/>
    <w:basedOn w:val="DefaultParagraphFont"/>
    <w:link w:val="Heading6"/>
    <w:rsid w:val="00DD3C33"/>
    <w:rPr>
      <w:rFonts w:ascii="Arial" w:eastAsia="Arial" w:hAnsi="Arial" w:cs="Arial"/>
      <w:i/>
      <w:color w:val="666666"/>
    </w:rPr>
  </w:style>
  <w:style w:type="paragraph" w:styleId="Title">
    <w:name w:val="Title"/>
    <w:basedOn w:val="Normal"/>
    <w:next w:val="Normal"/>
    <w:link w:val="TitleChar"/>
    <w:rsid w:val="00DD3C33"/>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DD3C33"/>
    <w:rPr>
      <w:rFonts w:ascii="Arial" w:eastAsia="Arial" w:hAnsi="Arial" w:cs="Arial"/>
      <w:color w:val="000000"/>
      <w:sz w:val="52"/>
      <w:szCs w:val="52"/>
    </w:rPr>
  </w:style>
  <w:style w:type="paragraph" w:styleId="Subtitle">
    <w:name w:val="Subtitle"/>
    <w:basedOn w:val="Normal"/>
    <w:next w:val="Normal"/>
    <w:link w:val="SubtitleChar"/>
    <w:rsid w:val="00DD3C3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D3C33"/>
    <w:rPr>
      <w:rFonts w:ascii="Arial" w:eastAsia="Arial" w:hAnsi="Arial" w:cs="Arial"/>
      <w:color w:val="666666"/>
      <w:sz w:val="30"/>
      <w:szCs w:val="30"/>
    </w:rPr>
  </w:style>
  <w:style w:type="character" w:customStyle="1" w:styleId="CommentTextChar">
    <w:name w:val="Comment Text Char"/>
    <w:basedOn w:val="DefaultParagraphFont"/>
    <w:link w:val="CommentText"/>
    <w:uiPriority w:val="99"/>
    <w:semiHidden/>
    <w:rsid w:val="00DD3C33"/>
    <w:rPr>
      <w:rFonts w:ascii="Arial" w:eastAsia="Arial" w:hAnsi="Arial" w:cs="Arial"/>
      <w:color w:val="000000"/>
      <w:sz w:val="20"/>
      <w:szCs w:val="20"/>
    </w:rPr>
  </w:style>
  <w:style w:type="paragraph" w:styleId="CommentText">
    <w:name w:val="annotation text"/>
    <w:basedOn w:val="Normal"/>
    <w:link w:val="CommentTextChar"/>
    <w:uiPriority w:val="99"/>
    <w:semiHidden/>
    <w:unhideWhenUsed/>
    <w:rsid w:val="00DD3C3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DD3C33"/>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DD3C33"/>
    <w:rPr>
      <w:rFonts w:ascii="Segoe UI" w:eastAsia="Arial" w:hAnsi="Segoe UI" w:cs="Segoe UI"/>
      <w:color w:val="000000"/>
      <w:sz w:val="18"/>
      <w:szCs w:val="18"/>
    </w:rPr>
  </w:style>
  <w:style w:type="paragraph" w:styleId="NoSpacing">
    <w:name w:val="No Spacing"/>
    <w:link w:val="NoSpacingChar"/>
    <w:uiPriority w:val="1"/>
    <w:qFormat/>
    <w:rsid w:val="00DD3C33"/>
    <w:pPr>
      <w:spacing w:after="0" w:line="240" w:lineRule="auto"/>
    </w:pPr>
    <w:rPr>
      <w:lang w:eastAsia="en-US"/>
    </w:rPr>
  </w:style>
  <w:style w:type="character" w:customStyle="1" w:styleId="NoSpacingChar">
    <w:name w:val="No Spacing Char"/>
    <w:basedOn w:val="DefaultParagraphFont"/>
    <w:link w:val="NoSpacing"/>
    <w:uiPriority w:val="1"/>
    <w:rsid w:val="00DD3C33"/>
    <w:rPr>
      <w:lang w:eastAsia="en-US"/>
    </w:rPr>
  </w:style>
  <w:style w:type="paragraph" w:styleId="Header">
    <w:name w:val="header"/>
    <w:basedOn w:val="Normal"/>
    <w:link w:val="Head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D0D16"/>
    <w:rPr>
      <w:rFonts w:ascii="Arial" w:eastAsia="Arial" w:hAnsi="Arial" w:cs="Arial"/>
      <w:color w:val="000000"/>
    </w:rPr>
  </w:style>
  <w:style w:type="paragraph" w:styleId="Footer">
    <w:name w:val="footer"/>
    <w:basedOn w:val="Normal"/>
    <w:link w:val="Foot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D0D16"/>
    <w:rPr>
      <w:rFonts w:ascii="Arial" w:eastAsia="Arial" w:hAnsi="Arial" w:cs="Arial"/>
      <w:color w:val="000000"/>
    </w:r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286FAF"/>
    <w:pPr>
      <w:spacing w:line="276" w:lineRule="auto"/>
      <w:ind w:firstLineChars="200" w:firstLine="420"/>
    </w:pPr>
    <w:rPr>
      <w:rFonts w:ascii="Arial" w:eastAsia="Arial" w:hAnsi="Arial" w:cs="Arial"/>
      <w:color w:val="000000"/>
      <w:sz w:val="22"/>
      <w:szCs w:val="22"/>
    </w:rPr>
  </w:style>
  <w:style w:type="paragraph" w:styleId="CommentSubject">
    <w:name w:val="annotation subject"/>
    <w:basedOn w:val="CommentText"/>
    <w:next w:val="CommentText"/>
    <w:link w:val="CommentSubjectChar"/>
    <w:uiPriority w:val="99"/>
    <w:semiHidden/>
    <w:unhideWhenUsed/>
    <w:rsid w:val="00C06BCD"/>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C06BCD"/>
    <w:rPr>
      <w:rFonts w:ascii="Arial" w:eastAsia="Arial" w:hAnsi="Arial" w:cs="Arial"/>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C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rsid w:val="00DD3C33"/>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DD3C33"/>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DD3C33"/>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DD3C33"/>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link w:val="Heading5Char"/>
    <w:rsid w:val="00DD3C33"/>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link w:val="Heading6Char"/>
    <w:rsid w:val="00DD3C33"/>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C33"/>
    <w:rPr>
      <w:rFonts w:ascii="Arial" w:eastAsia="Arial" w:hAnsi="Arial" w:cs="Arial"/>
      <w:color w:val="000000"/>
      <w:sz w:val="40"/>
      <w:szCs w:val="40"/>
    </w:rPr>
  </w:style>
  <w:style w:type="character" w:customStyle="1" w:styleId="Heading2Char">
    <w:name w:val="Heading 2 Char"/>
    <w:basedOn w:val="DefaultParagraphFont"/>
    <w:link w:val="Heading2"/>
    <w:rsid w:val="00DD3C33"/>
    <w:rPr>
      <w:rFonts w:ascii="Arial" w:eastAsia="Arial" w:hAnsi="Arial" w:cs="Arial"/>
      <w:color w:val="000000"/>
      <w:sz w:val="32"/>
      <w:szCs w:val="32"/>
    </w:rPr>
  </w:style>
  <w:style w:type="character" w:customStyle="1" w:styleId="Heading3Char">
    <w:name w:val="Heading 3 Char"/>
    <w:basedOn w:val="DefaultParagraphFont"/>
    <w:link w:val="Heading3"/>
    <w:rsid w:val="00DD3C33"/>
    <w:rPr>
      <w:rFonts w:ascii="Arial" w:eastAsia="Arial" w:hAnsi="Arial" w:cs="Arial"/>
      <w:color w:val="434343"/>
      <w:sz w:val="28"/>
      <w:szCs w:val="28"/>
    </w:rPr>
  </w:style>
  <w:style w:type="character" w:customStyle="1" w:styleId="Heading4Char">
    <w:name w:val="Heading 4 Char"/>
    <w:basedOn w:val="DefaultParagraphFont"/>
    <w:link w:val="Heading4"/>
    <w:rsid w:val="00DD3C33"/>
    <w:rPr>
      <w:rFonts w:ascii="Arial" w:eastAsia="Arial" w:hAnsi="Arial" w:cs="Arial"/>
      <w:color w:val="666666"/>
      <w:sz w:val="24"/>
      <w:szCs w:val="24"/>
    </w:rPr>
  </w:style>
  <w:style w:type="character" w:customStyle="1" w:styleId="Heading5Char">
    <w:name w:val="Heading 5 Char"/>
    <w:basedOn w:val="DefaultParagraphFont"/>
    <w:link w:val="Heading5"/>
    <w:rsid w:val="00DD3C33"/>
    <w:rPr>
      <w:rFonts w:ascii="Arial" w:eastAsia="Arial" w:hAnsi="Arial" w:cs="Arial"/>
      <w:color w:val="666666"/>
    </w:rPr>
  </w:style>
  <w:style w:type="character" w:customStyle="1" w:styleId="Heading6Char">
    <w:name w:val="Heading 6 Char"/>
    <w:basedOn w:val="DefaultParagraphFont"/>
    <w:link w:val="Heading6"/>
    <w:rsid w:val="00DD3C33"/>
    <w:rPr>
      <w:rFonts w:ascii="Arial" w:eastAsia="Arial" w:hAnsi="Arial" w:cs="Arial"/>
      <w:i/>
      <w:color w:val="666666"/>
    </w:rPr>
  </w:style>
  <w:style w:type="paragraph" w:styleId="Title">
    <w:name w:val="Title"/>
    <w:basedOn w:val="Normal"/>
    <w:next w:val="Normal"/>
    <w:link w:val="TitleChar"/>
    <w:rsid w:val="00DD3C33"/>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DD3C33"/>
    <w:rPr>
      <w:rFonts w:ascii="Arial" w:eastAsia="Arial" w:hAnsi="Arial" w:cs="Arial"/>
      <w:color w:val="000000"/>
      <w:sz w:val="52"/>
      <w:szCs w:val="52"/>
    </w:rPr>
  </w:style>
  <w:style w:type="paragraph" w:styleId="Subtitle">
    <w:name w:val="Subtitle"/>
    <w:basedOn w:val="Normal"/>
    <w:next w:val="Normal"/>
    <w:link w:val="SubtitleChar"/>
    <w:rsid w:val="00DD3C33"/>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DD3C33"/>
    <w:rPr>
      <w:rFonts w:ascii="Arial" w:eastAsia="Arial" w:hAnsi="Arial" w:cs="Arial"/>
      <w:color w:val="666666"/>
      <w:sz w:val="30"/>
      <w:szCs w:val="30"/>
    </w:rPr>
  </w:style>
  <w:style w:type="character" w:customStyle="1" w:styleId="CommentTextChar">
    <w:name w:val="Comment Text Char"/>
    <w:basedOn w:val="DefaultParagraphFont"/>
    <w:link w:val="CommentText"/>
    <w:uiPriority w:val="99"/>
    <w:semiHidden/>
    <w:rsid w:val="00DD3C33"/>
    <w:rPr>
      <w:rFonts w:ascii="Arial" w:eastAsia="Arial" w:hAnsi="Arial" w:cs="Arial"/>
      <w:color w:val="000000"/>
      <w:sz w:val="20"/>
      <w:szCs w:val="20"/>
    </w:rPr>
  </w:style>
  <w:style w:type="paragraph" w:styleId="CommentText">
    <w:name w:val="annotation text"/>
    <w:basedOn w:val="Normal"/>
    <w:link w:val="CommentTextChar"/>
    <w:uiPriority w:val="99"/>
    <w:semiHidden/>
    <w:unhideWhenUsed/>
    <w:rsid w:val="00DD3C33"/>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DD3C33"/>
    <w:rPr>
      <w:rFonts w:ascii="Segoe UI" w:eastAsia="Arial" w:hAnsi="Segoe UI" w:cs="Segoe UI"/>
      <w:color w:val="000000"/>
      <w:sz w:val="18"/>
      <w:szCs w:val="18"/>
    </w:rPr>
  </w:style>
  <w:style w:type="character" w:customStyle="1" w:styleId="BalloonTextChar">
    <w:name w:val="Balloon Text Char"/>
    <w:basedOn w:val="DefaultParagraphFont"/>
    <w:link w:val="BalloonText"/>
    <w:uiPriority w:val="99"/>
    <w:semiHidden/>
    <w:rsid w:val="00DD3C33"/>
    <w:rPr>
      <w:rFonts w:ascii="Segoe UI" w:eastAsia="Arial" w:hAnsi="Segoe UI" w:cs="Segoe UI"/>
      <w:color w:val="000000"/>
      <w:sz w:val="18"/>
      <w:szCs w:val="18"/>
    </w:rPr>
  </w:style>
  <w:style w:type="paragraph" w:styleId="NoSpacing">
    <w:name w:val="No Spacing"/>
    <w:link w:val="NoSpacingChar"/>
    <w:uiPriority w:val="1"/>
    <w:qFormat/>
    <w:rsid w:val="00DD3C33"/>
    <w:pPr>
      <w:spacing w:after="0" w:line="240" w:lineRule="auto"/>
    </w:pPr>
    <w:rPr>
      <w:lang w:eastAsia="en-US"/>
    </w:rPr>
  </w:style>
  <w:style w:type="character" w:customStyle="1" w:styleId="NoSpacingChar">
    <w:name w:val="No Spacing Char"/>
    <w:basedOn w:val="DefaultParagraphFont"/>
    <w:link w:val="NoSpacing"/>
    <w:uiPriority w:val="1"/>
    <w:rsid w:val="00DD3C33"/>
    <w:rPr>
      <w:lang w:eastAsia="en-US"/>
    </w:rPr>
  </w:style>
  <w:style w:type="paragraph" w:styleId="Header">
    <w:name w:val="header"/>
    <w:basedOn w:val="Normal"/>
    <w:link w:val="Head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4D0D16"/>
    <w:rPr>
      <w:rFonts w:ascii="Arial" w:eastAsia="Arial" w:hAnsi="Arial" w:cs="Arial"/>
      <w:color w:val="000000"/>
    </w:rPr>
  </w:style>
  <w:style w:type="paragraph" w:styleId="Footer">
    <w:name w:val="footer"/>
    <w:basedOn w:val="Normal"/>
    <w:link w:val="FooterChar"/>
    <w:uiPriority w:val="99"/>
    <w:unhideWhenUsed/>
    <w:rsid w:val="004D0D16"/>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4D0D16"/>
    <w:rPr>
      <w:rFonts w:ascii="Arial" w:eastAsia="Arial" w:hAnsi="Arial" w:cs="Arial"/>
      <w:color w:val="000000"/>
    </w:rPr>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286FAF"/>
    <w:pPr>
      <w:spacing w:line="276" w:lineRule="auto"/>
      <w:ind w:firstLineChars="200" w:firstLine="420"/>
    </w:pPr>
    <w:rPr>
      <w:rFonts w:ascii="Arial" w:eastAsia="Arial" w:hAnsi="Arial" w:cs="Arial"/>
      <w:color w:val="000000"/>
      <w:sz w:val="22"/>
      <w:szCs w:val="22"/>
    </w:rPr>
  </w:style>
  <w:style w:type="paragraph" w:styleId="CommentSubject">
    <w:name w:val="annotation subject"/>
    <w:basedOn w:val="CommentText"/>
    <w:next w:val="CommentText"/>
    <w:link w:val="CommentSubjectChar"/>
    <w:uiPriority w:val="99"/>
    <w:semiHidden/>
    <w:unhideWhenUsed/>
    <w:rsid w:val="00C06BCD"/>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C06BCD"/>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3079">
      <w:bodyDiv w:val="1"/>
      <w:marLeft w:val="0"/>
      <w:marRight w:val="0"/>
      <w:marTop w:val="0"/>
      <w:marBottom w:val="0"/>
      <w:divBdr>
        <w:top w:val="none" w:sz="0" w:space="0" w:color="auto"/>
        <w:left w:val="none" w:sz="0" w:space="0" w:color="auto"/>
        <w:bottom w:val="none" w:sz="0" w:space="0" w:color="auto"/>
        <w:right w:val="none" w:sz="0" w:space="0" w:color="auto"/>
      </w:divBdr>
    </w:div>
    <w:div w:id="150484393">
      <w:bodyDiv w:val="1"/>
      <w:marLeft w:val="0"/>
      <w:marRight w:val="0"/>
      <w:marTop w:val="0"/>
      <w:marBottom w:val="0"/>
      <w:divBdr>
        <w:top w:val="none" w:sz="0" w:space="0" w:color="auto"/>
        <w:left w:val="none" w:sz="0" w:space="0" w:color="auto"/>
        <w:bottom w:val="none" w:sz="0" w:space="0" w:color="auto"/>
        <w:right w:val="none" w:sz="0" w:space="0" w:color="auto"/>
      </w:divBdr>
    </w:div>
    <w:div w:id="157423207">
      <w:bodyDiv w:val="1"/>
      <w:marLeft w:val="0"/>
      <w:marRight w:val="0"/>
      <w:marTop w:val="0"/>
      <w:marBottom w:val="0"/>
      <w:divBdr>
        <w:top w:val="none" w:sz="0" w:space="0" w:color="auto"/>
        <w:left w:val="none" w:sz="0" w:space="0" w:color="auto"/>
        <w:bottom w:val="none" w:sz="0" w:space="0" w:color="auto"/>
        <w:right w:val="none" w:sz="0" w:space="0" w:color="auto"/>
      </w:divBdr>
    </w:div>
    <w:div w:id="221448322">
      <w:bodyDiv w:val="1"/>
      <w:marLeft w:val="0"/>
      <w:marRight w:val="0"/>
      <w:marTop w:val="0"/>
      <w:marBottom w:val="0"/>
      <w:divBdr>
        <w:top w:val="none" w:sz="0" w:space="0" w:color="auto"/>
        <w:left w:val="none" w:sz="0" w:space="0" w:color="auto"/>
        <w:bottom w:val="none" w:sz="0" w:space="0" w:color="auto"/>
        <w:right w:val="none" w:sz="0" w:space="0" w:color="auto"/>
      </w:divBdr>
    </w:div>
    <w:div w:id="306934778">
      <w:bodyDiv w:val="1"/>
      <w:marLeft w:val="0"/>
      <w:marRight w:val="0"/>
      <w:marTop w:val="0"/>
      <w:marBottom w:val="0"/>
      <w:divBdr>
        <w:top w:val="none" w:sz="0" w:space="0" w:color="auto"/>
        <w:left w:val="none" w:sz="0" w:space="0" w:color="auto"/>
        <w:bottom w:val="none" w:sz="0" w:space="0" w:color="auto"/>
        <w:right w:val="none" w:sz="0" w:space="0" w:color="auto"/>
      </w:divBdr>
    </w:div>
    <w:div w:id="459148663">
      <w:bodyDiv w:val="1"/>
      <w:marLeft w:val="0"/>
      <w:marRight w:val="0"/>
      <w:marTop w:val="0"/>
      <w:marBottom w:val="0"/>
      <w:divBdr>
        <w:top w:val="none" w:sz="0" w:space="0" w:color="auto"/>
        <w:left w:val="none" w:sz="0" w:space="0" w:color="auto"/>
        <w:bottom w:val="none" w:sz="0" w:space="0" w:color="auto"/>
        <w:right w:val="none" w:sz="0" w:space="0" w:color="auto"/>
      </w:divBdr>
    </w:div>
    <w:div w:id="471751236">
      <w:bodyDiv w:val="1"/>
      <w:marLeft w:val="0"/>
      <w:marRight w:val="0"/>
      <w:marTop w:val="0"/>
      <w:marBottom w:val="0"/>
      <w:divBdr>
        <w:top w:val="none" w:sz="0" w:space="0" w:color="auto"/>
        <w:left w:val="none" w:sz="0" w:space="0" w:color="auto"/>
        <w:bottom w:val="none" w:sz="0" w:space="0" w:color="auto"/>
        <w:right w:val="none" w:sz="0" w:space="0" w:color="auto"/>
      </w:divBdr>
    </w:div>
    <w:div w:id="516626514">
      <w:bodyDiv w:val="1"/>
      <w:marLeft w:val="0"/>
      <w:marRight w:val="0"/>
      <w:marTop w:val="0"/>
      <w:marBottom w:val="0"/>
      <w:divBdr>
        <w:top w:val="none" w:sz="0" w:space="0" w:color="auto"/>
        <w:left w:val="none" w:sz="0" w:space="0" w:color="auto"/>
        <w:bottom w:val="none" w:sz="0" w:space="0" w:color="auto"/>
        <w:right w:val="none" w:sz="0" w:space="0" w:color="auto"/>
      </w:divBdr>
    </w:div>
    <w:div w:id="590045597">
      <w:bodyDiv w:val="1"/>
      <w:marLeft w:val="0"/>
      <w:marRight w:val="0"/>
      <w:marTop w:val="0"/>
      <w:marBottom w:val="0"/>
      <w:divBdr>
        <w:top w:val="none" w:sz="0" w:space="0" w:color="auto"/>
        <w:left w:val="none" w:sz="0" w:space="0" w:color="auto"/>
        <w:bottom w:val="none" w:sz="0" w:space="0" w:color="auto"/>
        <w:right w:val="none" w:sz="0" w:space="0" w:color="auto"/>
      </w:divBdr>
    </w:div>
    <w:div w:id="636105636">
      <w:bodyDiv w:val="1"/>
      <w:marLeft w:val="0"/>
      <w:marRight w:val="0"/>
      <w:marTop w:val="0"/>
      <w:marBottom w:val="0"/>
      <w:divBdr>
        <w:top w:val="none" w:sz="0" w:space="0" w:color="auto"/>
        <w:left w:val="none" w:sz="0" w:space="0" w:color="auto"/>
        <w:bottom w:val="none" w:sz="0" w:space="0" w:color="auto"/>
        <w:right w:val="none" w:sz="0" w:space="0" w:color="auto"/>
      </w:divBdr>
    </w:div>
    <w:div w:id="638533269">
      <w:bodyDiv w:val="1"/>
      <w:marLeft w:val="0"/>
      <w:marRight w:val="0"/>
      <w:marTop w:val="0"/>
      <w:marBottom w:val="0"/>
      <w:divBdr>
        <w:top w:val="none" w:sz="0" w:space="0" w:color="auto"/>
        <w:left w:val="none" w:sz="0" w:space="0" w:color="auto"/>
        <w:bottom w:val="none" w:sz="0" w:space="0" w:color="auto"/>
        <w:right w:val="none" w:sz="0" w:space="0" w:color="auto"/>
      </w:divBdr>
    </w:div>
    <w:div w:id="703335887">
      <w:bodyDiv w:val="1"/>
      <w:marLeft w:val="0"/>
      <w:marRight w:val="0"/>
      <w:marTop w:val="0"/>
      <w:marBottom w:val="0"/>
      <w:divBdr>
        <w:top w:val="none" w:sz="0" w:space="0" w:color="auto"/>
        <w:left w:val="none" w:sz="0" w:space="0" w:color="auto"/>
        <w:bottom w:val="none" w:sz="0" w:space="0" w:color="auto"/>
        <w:right w:val="none" w:sz="0" w:space="0" w:color="auto"/>
      </w:divBdr>
    </w:div>
    <w:div w:id="721832709">
      <w:bodyDiv w:val="1"/>
      <w:marLeft w:val="0"/>
      <w:marRight w:val="0"/>
      <w:marTop w:val="0"/>
      <w:marBottom w:val="0"/>
      <w:divBdr>
        <w:top w:val="none" w:sz="0" w:space="0" w:color="auto"/>
        <w:left w:val="none" w:sz="0" w:space="0" w:color="auto"/>
        <w:bottom w:val="none" w:sz="0" w:space="0" w:color="auto"/>
        <w:right w:val="none" w:sz="0" w:space="0" w:color="auto"/>
      </w:divBdr>
    </w:div>
    <w:div w:id="723019126">
      <w:bodyDiv w:val="1"/>
      <w:marLeft w:val="0"/>
      <w:marRight w:val="0"/>
      <w:marTop w:val="0"/>
      <w:marBottom w:val="0"/>
      <w:divBdr>
        <w:top w:val="none" w:sz="0" w:space="0" w:color="auto"/>
        <w:left w:val="none" w:sz="0" w:space="0" w:color="auto"/>
        <w:bottom w:val="none" w:sz="0" w:space="0" w:color="auto"/>
        <w:right w:val="none" w:sz="0" w:space="0" w:color="auto"/>
      </w:divBdr>
    </w:div>
    <w:div w:id="883445869">
      <w:bodyDiv w:val="1"/>
      <w:marLeft w:val="0"/>
      <w:marRight w:val="0"/>
      <w:marTop w:val="0"/>
      <w:marBottom w:val="0"/>
      <w:divBdr>
        <w:top w:val="none" w:sz="0" w:space="0" w:color="auto"/>
        <w:left w:val="none" w:sz="0" w:space="0" w:color="auto"/>
        <w:bottom w:val="none" w:sz="0" w:space="0" w:color="auto"/>
        <w:right w:val="none" w:sz="0" w:space="0" w:color="auto"/>
      </w:divBdr>
    </w:div>
    <w:div w:id="1170948685">
      <w:bodyDiv w:val="1"/>
      <w:marLeft w:val="0"/>
      <w:marRight w:val="0"/>
      <w:marTop w:val="0"/>
      <w:marBottom w:val="0"/>
      <w:divBdr>
        <w:top w:val="none" w:sz="0" w:space="0" w:color="auto"/>
        <w:left w:val="none" w:sz="0" w:space="0" w:color="auto"/>
        <w:bottom w:val="none" w:sz="0" w:space="0" w:color="auto"/>
        <w:right w:val="none" w:sz="0" w:space="0" w:color="auto"/>
      </w:divBdr>
    </w:div>
    <w:div w:id="1191140713">
      <w:bodyDiv w:val="1"/>
      <w:marLeft w:val="0"/>
      <w:marRight w:val="0"/>
      <w:marTop w:val="0"/>
      <w:marBottom w:val="0"/>
      <w:divBdr>
        <w:top w:val="none" w:sz="0" w:space="0" w:color="auto"/>
        <w:left w:val="none" w:sz="0" w:space="0" w:color="auto"/>
        <w:bottom w:val="none" w:sz="0" w:space="0" w:color="auto"/>
        <w:right w:val="none" w:sz="0" w:space="0" w:color="auto"/>
      </w:divBdr>
    </w:div>
    <w:div w:id="1211576865">
      <w:bodyDiv w:val="1"/>
      <w:marLeft w:val="0"/>
      <w:marRight w:val="0"/>
      <w:marTop w:val="0"/>
      <w:marBottom w:val="0"/>
      <w:divBdr>
        <w:top w:val="none" w:sz="0" w:space="0" w:color="auto"/>
        <w:left w:val="none" w:sz="0" w:space="0" w:color="auto"/>
        <w:bottom w:val="none" w:sz="0" w:space="0" w:color="auto"/>
        <w:right w:val="none" w:sz="0" w:space="0" w:color="auto"/>
      </w:divBdr>
    </w:div>
    <w:div w:id="1216626822">
      <w:bodyDiv w:val="1"/>
      <w:marLeft w:val="0"/>
      <w:marRight w:val="0"/>
      <w:marTop w:val="0"/>
      <w:marBottom w:val="0"/>
      <w:divBdr>
        <w:top w:val="none" w:sz="0" w:space="0" w:color="auto"/>
        <w:left w:val="none" w:sz="0" w:space="0" w:color="auto"/>
        <w:bottom w:val="none" w:sz="0" w:space="0" w:color="auto"/>
        <w:right w:val="none" w:sz="0" w:space="0" w:color="auto"/>
      </w:divBdr>
    </w:div>
    <w:div w:id="1299384022">
      <w:bodyDiv w:val="1"/>
      <w:marLeft w:val="0"/>
      <w:marRight w:val="0"/>
      <w:marTop w:val="0"/>
      <w:marBottom w:val="0"/>
      <w:divBdr>
        <w:top w:val="none" w:sz="0" w:space="0" w:color="auto"/>
        <w:left w:val="none" w:sz="0" w:space="0" w:color="auto"/>
        <w:bottom w:val="none" w:sz="0" w:space="0" w:color="auto"/>
        <w:right w:val="none" w:sz="0" w:space="0" w:color="auto"/>
      </w:divBdr>
    </w:div>
    <w:div w:id="1538618842">
      <w:bodyDiv w:val="1"/>
      <w:marLeft w:val="0"/>
      <w:marRight w:val="0"/>
      <w:marTop w:val="0"/>
      <w:marBottom w:val="0"/>
      <w:divBdr>
        <w:top w:val="none" w:sz="0" w:space="0" w:color="auto"/>
        <w:left w:val="none" w:sz="0" w:space="0" w:color="auto"/>
        <w:bottom w:val="none" w:sz="0" w:space="0" w:color="auto"/>
        <w:right w:val="none" w:sz="0" w:space="0" w:color="auto"/>
      </w:divBdr>
    </w:div>
    <w:div w:id="1660428488">
      <w:bodyDiv w:val="1"/>
      <w:marLeft w:val="0"/>
      <w:marRight w:val="0"/>
      <w:marTop w:val="0"/>
      <w:marBottom w:val="0"/>
      <w:divBdr>
        <w:top w:val="none" w:sz="0" w:space="0" w:color="auto"/>
        <w:left w:val="none" w:sz="0" w:space="0" w:color="auto"/>
        <w:bottom w:val="none" w:sz="0" w:space="0" w:color="auto"/>
        <w:right w:val="none" w:sz="0" w:space="0" w:color="auto"/>
      </w:divBdr>
    </w:div>
    <w:div w:id="1660570961">
      <w:bodyDiv w:val="1"/>
      <w:marLeft w:val="0"/>
      <w:marRight w:val="0"/>
      <w:marTop w:val="0"/>
      <w:marBottom w:val="0"/>
      <w:divBdr>
        <w:top w:val="none" w:sz="0" w:space="0" w:color="auto"/>
        <w:left w:val="none" w:sz="0" w:space="0" w:color="auto"/>
        <w:bottom w:val="none" w:sz="0" w:space="0" w:color="auto"/>
        <w:right w:val="none" w:sz="0" w:space="0" w:color="auto"/>
      </w:divBdr>
    </w:div>
    <w:div w:id="1918980215">
      <w:bodyDiv w:val="1"/>
      <w:marLeft w:val="0"/>
      <w:marRight w:val="0"/>
      <w:marTop w:val="0"/>
      <w:marBottom w:val="0"/>
      <w:divBdr>
        <w:top w:val="none" w:sz="0" w:space="0" w:color="auto"/>
        <w:left w:val="none" w:sz="0" w:space="0" w:color="auto"/>
        <w:bottom w:val="none" w:sz="0" w:space="0" w:color="auto"/>
        <w:right w:val="none" w:sz="0" w:space="0" w:color="auto"/>
      </w:divBdr>
    </w:div>
    <w:div w:id="1944192064">
      <w:bodyDiv w:val="1"/>
      <w:marLeft w:val="0"/>
      <w:marRight w:val="0"/>
      <w:marTop w:val="0"/>
      <w:marBottom w:val="0"/>
      <w:divBdr>
        <w:top w:val="none" w:sz="0" w:space="0" w:color="auto"/>
        <w:left w:val="none" w:sz="0" w:space="0" w:color="auto"/>
        <w:bottom w:val="none" w:sz="0" w:space="0" w:color="auto"/>
        <w:right w:val="none" w:sz="0" w:space="0" w:color="auto"/>
      </w:divBdr>
    </w:div>
    <w:div w:id="20138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omments" Target="comments.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Ipsos">
      <a:dk1>
        <a:srgbClr val="333333"/>
      </a:dk1>
      <a:lt1>
        <a:sysClr val="window" lastClr="FFFFFF"/>
      </a:lt1>
      <a:dk2>
        <a:srgbClr val="336699"/>
      </a:dk2>
      <a:lt2>
        <a:srgbClr val="C4D8E2"/>
      </a:lt2>
      <a:accent1>
        <a:srgbClr val="336699"/>
      </a:accent1>
      <a:accent2>
        <a:srgbClr val="992524"/>
      </a:accent2>
      <a:accent3>
        <a:srgbClr val="999999"/>
      </a:accent3>
      <a:accent4>
        <a:srgbClr val="C4D8E2"/>
      </a:accent4>
      <a:accent5>
        <a:srgbClr val="333333"/>
      </a:accent5>
      <a:accent6>
        <a:srgbClr val="992524"/>
      </a:accent6>
      <a:hlink>
        <a:srgbClr val="336699"/>
      </a:hlink>
      <a:folHlink>
        <a:srgbClr val="9999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84E9E-7FE2-094A-8EE0-F0837EDA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46</Pages>
  <Words>11007</Words>
  <Characters>62746</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Election Data: Analyzing the Effectiveness and Accuracy of Ipsos Forecasting Models</vt:lpstr>
    </vt:vector>
  </TitlesOfParts>
  <Company>Columbia Universit</Company>
  <LinksUpToDate>false</LinksUpToDate>
  <CharactersWithSpaces>73606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Data: Analyzing the Effectiveness and Accuracy of Ipsos Forecasting Models</dc:title>
  <dc:subject/>
  <dc:creator>Default</dc:creator>
  <cp:keywords/>
  <dc:description/>
  <cp:lastModifiedBy>Sharyn O'Halloran</cp:lastModifiedBy>
  <cp:revision>6</cp:revision>
  <dcterms:created xsi:type="dcterms:W3CDTF">2016-05-11T18:44:00Z</dcterms:created>
  <dcterms:modified xsi:type="dcterms:W3CDTF">2016-05-11T23:17:00Z</dcterms:modified>
</cp:coreProperties>
</file>